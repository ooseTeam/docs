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97906" w14:textId="77777777" w:rsidR="002A4DBE" w:rsidRPr="00B20B08" w:rsidRDefault="002A4DBE" w:rsidP="002A4DBE">
      <w:pPr>
        <w:pStyle w:val="Title"/>
        <w:jc w:val="right"/>
        <w:rPr>
          <w:rFonts w:ascii="Arial" w:hAnsi="Arial"/>
          <w:color w:val="000000" w:themeColor="text1"/>
          <w:lang w:eastAsia="zh-CN"/>
        </w:rPr>
      </w:pPr>
    </w:p>
    <w:p w14:paraId="5E848DFB" w14:textId="77777777" w:rsidR="002A4DBE" w:rsidRPr="00B20B08" w:rsidRDefault="002A4DBE" w:rsidP="002A4DBE">
      <w:pPr>
        <w:pStyle w:val="Title"/>
        <w:jc w:val="right"/>
        <w:rPr>
          <w:rFonts w:ascii="Arial" w:hAnsi="Arial"/>
          <w:color w:val="000000" w:themeColor="text1"/>
        </w:rPr>
      </w:pPr>
    </w:p>
    <w:p w14:paraId="1E47B5DF" w14:textId="77777777" w:rsidR="002A4DBE" w:rsidRPr="00B20B08" w:rsidRDefault="002A4DBE" w:rsidP="002A4DBE">
      <w:pPr>
        <w:pStyle w:val="Title"/>
        <w:jc w:val="right"/>
        <w:rPr>
          <w:rFonts w:ascii="Arial" w:hAnsi="Arial"/>
          <w:color w:val="000000" w:themeColor="text1"/>
        </w:rPr>
      </w:pPr>
    </w:p>
    <w:p w14:paraId="4018DDC4" w14:textId="77777777" w:rsidR="002A4DBE" w:rsidRPr="00B20B08" w:rsidRDefault="002A4DBE" w:rsidP="002A4DBE">
      <w:pPr>
        <w:pStyle w:val="Title"/>
        <w:jc w:val="right"/>
        <w:rPr>
          <w:color w:val="000000" w:themeColor="text1"/>
        </w:rPr>
      </w:pPr>
      <w:r w:rsidRPr="00B20B08">
        <w:rPr>
          <w:rFonts w:ascii="Arial" w:hAnsi="Arial"/>
          <w:color w:val="000000" w:themeColor="text1"/>
        </w:rPr>
        <w:fldChar w:fldCharType="begin"/>
      </w:r>
      <w:r w:rsidRPr="00B20B08">
        <w:rPr>
          <w:rFonts w:ascii="Arial" w:hAnsi="Arial"/>
          <w:color w:val="000000" w:themeColor="text1"/>
        </w:rPr>
        <w:instrText xml:space="preserve"> SUBJECT  \* MERGEFORMAT </w:instrText>
      </w:r>
      <w:r w:rsidRPr="00B20B08">
        <w:rPr>
          <w:rFonts w:ascii="Arial" w:hAnsi="Arial"/>
          <w:color w:val="000000" w:themeColor="text1"/>
        </w:rPr>
        <w:fldChar w:fldCharType="end"/>
      </w:r>
    </w:p>
    <w:p w14:paraId="1500730F" w14:textId="31EA7A19" w:rsidR="002A4DBE" w:rsidRPr="00B20B08" w:rsidRDefault="002A4DBE" w:rsidP="002A4DBE">
      <w:pPr>
        <w:pStyle w:val="Title"/>
        <w:jc w:val="right"/>
        <w:rPr>
          <w:color w:val="000000" w:themeColor="text1"/>
        </w:rPr>
      </w:pPr>
      <w:r w:rsidRPr="00B20B08">
        <w:rPr>
          <w:rFonts w:ascii="Arial" w:hAnsi="Arial" w:hint="eastAsia"/>
          <w:color w:val="000000" w:themeColor="text1"/>
        </w:rPr>
        <w:t>&lt;</w:t>
      </w:r>
      <w:r w:rsidR="00EA6997" w:rsidRPr="00B20B08">
        <w:rPr>
          <w:rFonts w:ascii="Arial" w:hAnsi="Arial" w:hint="eastAsia"/>
          <w:color w:val="000000" w:themeColor="text1"/>
        </w:rPr>
        <w:t>移动迷宫</w:t>
      </w:r>
      <w:r w:rsidRPr="00B20B08">
        <w:rPr>
          <w:rFonts w:ascii="Arial" w:hAnsi="Arial" w:hint="eastAsia"/>
          <w:color w:val="000000" w:themeColor="text1"/>
        </w:rPr>
        <w:t>&gt;</w:t>
      </w:r>
      <w:r w:rsidRPr="00B20B08">
        <w:rPr>
          <w:rFonts w:ascii="Arial" w:hAnsi="Arial"/>
          <w:color w:val="000000" w:themeColor="text1"/>
        </w:rPr>
        <w:fldChar w:fldCharType="begin"/>
      </w:r>
      <w:r w:rsidRPr="00B20B08">
        <w:rPr>
          <w:rFonts w:ascii="Arial" w:hAnsi="Arial"/>
          <w:color w:val="000000" w:themeColor="text1"/>
        </w:rPr>
        <w:instrText xml:space="preserve"> SUBJECT  \* MERGEFORMAT </w:instrText>
      </w:r>
      <w:r w:rsidRPr="00B20B08">
        <w:rPr>
          <w:rFonts w:ascii="Arial" w:hAnsi="Arial"/>
          <w:color w:val="000000" w:themeColor="text1"/>
        </w:rPr>
        <w:fldChar w:fldCharType="end"/>
      </w:r>
    </w:p>
    <w:p w14:paraId="4D4ACB88" w14:textId="77777777" w:rsidR="002A4DBE" w:rsidRPr="00B20B08" w:rsidRDefault="002A4DBE" w:rsidP="002A4DBE">
      <w:pPr>
        <w:pStyle w:val="Title"/>
        <w:jc w:val="right"/>
        <w:rPr>
          <w:rFonts w:ascii="Arial" w:hAnsi="Arial"/>
          <w:color w:val="000000" w:themeColor="text1"/>
          <w:lang w:eastAsia="zh-CN"/>
        </w:rPr>
      </w:pPr>
      <w:r w:rsidRPr="00B20B08">
        <w:rPr>
          <w:rFonts w:ascii="Arial" w:hAnsi="Arial" w:hint="eastAsia"/>
          <w:color w:val="000000" w:themeColor="text1"/>
          <w:lang w:eastAsia="zh-CN"/>
        </w:rPr>
        <w:t>软件需求规约</w:t>
      </w:r>
    </w:p>
    <w:p w14:paraId="496F0C61" w14:textId="0CD63CCF" w:rsidR="002A4DBE" w:rsidRPr="00B20B08" w:rsidRDefault="002A4DBE" w:rsidP="002A4DBE">
      <w:pPr>
        <w:pStyle w:val="Title"/>
        <w:jc w:val="right"/>
        <w:rPr>
          <w:color w:val="000000" w:themeColor="text1"/>
        </w:rPr>
      </w:pPr>
    </w:p>
    <w:p w14:paraId="443AB543" w14:textId="77777777" w:rsidR="002A4DBE" w:rsidRPr="00B20B08" w:rsidRDefault="002A4DBE" w:rsidP="002A4DBE">
      <w:pPr>
        <w:pStyle w:val="Title"/>
        <w:jc w:val="right"/>
        <w:rPr>
          <w:color w:val="000000" w:themeColor="text1"/>
          <w:sz w:val="28"/>
        </w:rPr>
      </w:pPr>
      <w:r w:rsidRPr="00B20B08">
        <w:rPr>
          <w:rFonts w:hint="eastAsia"/>
          <w:color w:val="000000" w:themeColor="text1"/>
          <w:sz w:val="28"/>
        </w:rPr>
        <w:t>版本</w:t>
      </w:r>
      <w:r w:rsidRPr="00B20B08">
        <w:rPr>
          <w:rFonts w:ascii="Arial" w:hAnsi="Arial"/>
          <w:color w:val="000000" w:themeColor="text1"/>
          <w:sz w:val="28"/>
        </w:rPr>
        <w:t xml:space="preserve"> &lt;1.0&gt;</w:t>
      </w:r>
    </w:p>
    <w:p w14:paraId="1B48A4E2" w14:textId="77777777" w:rsidR="002A4DBE" w:rsidRPr="00B20B08" w:rsidRDefault="002A4DBE" w:rsidP="002A4DBE">
      <w:pPr>
        <w:pStyle w:val="Title"/>
        <w:rPr>
          <w:color w:val="000000" w:themeColor="text1"/>
          <w:sz w:val="28"/>
        </w:rPr>
      </w:pPr>
    </w:p>
    <w:p w14:paraId="4CEA27E6" w14:textId="77777777" w:rsidR="002A4DBE" w:rsidRPr="00B20B08" w:rsidRDefault="002A4DBE" w:rsidP="002A4DBE">
      <w:pPr>
        <w:rPr>
          <w:color w:val="000000" w:themeColor="text1"/>
        </w:rPr>
      </w:pPr>
    </w:p>
    <w:p w14:paraId="4E098C6E" w14:textId="77777777" w:rsidR="002A4DBE" w:rsidRPr="00B20B08" w:rsidRDefault="002A4DBE" w:rsidP="002A4DBE">
      <w:pPr>
        <w:rPr>
          <w:color w:val="000000" w:themeColor="text1"/>
        </w:rPr>
      </w:pPr>
    </w:p>
    <w:p w14:paraId="5F5D24B0" w14:textId="77777777" w:rsidR="002A4DBE" w:rsidRPr="00B20B08" w:rsidRDefault="002A4DBE" w:rsidP="002A4DBE">
      <w:pPr>
        <w:rPr>
          <w:color w:val="000000" w:themeColor="text1"/>
        </w:rPr>
      </w:pPr>
    </w:p>
    <w:p w14:paraId="13554DC8" w14:textId="77777777" w:rsidR="002A4DBE" w:rsidRPr="00B20B08" w:rsidRDefault="002A4DBE" w:rsidP="002A4DBE">
      <w:pPr>
        <w:rPr>
          <w:color w:val="000000" w:themeColor="text1"/>
        </w:rPr>
      </w:pPr>
    </w:p>
    <w:p w14:paraId="4A959CF7" w14:textId="77777777" w:rsidR="002A4DBE" w:rsidRPr="00B20B08" w:rsidRDefault="002A4DBE" w:rsidP="002A4DBE">
      <w:pPr>
        <w:pStyle w:val="Title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A4DBE" w:rsidRPr="00B20B08" w14:paraId="5ABC50D4" w14:textId="77777777" w:rsidTr="00C94017">
        <w:tc>
          <w:tcPr>
            <w:tcW w:w="2304" w:type="dxa"/>
          </w:tcPr>
          <w:p w14:paraId="68B3891E" w14:textId="77777777" w:rsidR="002A4DBE" w:rsidRPr="00B20B08" w:rsidRDefault="002A4DBE" w:rsidP="00C94017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B20B08">
              <w:rPr>
                <w:rFonts w:hint="eastAsia"/>
                <w:b/>
                <w:color w:val="000000" w:themeColor="text1"/>
              </w:rPr>
              <w:t>日期</w:t>
            </w:r>
          </w:p>
        </w:tc>
        <w:tc>
          <w:tcPr>
            <w:tcW w:w="1152" w:type="dxa"/>
          </w:tcPr>
          <w:p w14:paraId="4AA0387D" w14:textId="77777777" w:rsidR="002A4DBE" w:rsidRPr="00B20B08" w:rsidRDefault="002A4DBE" w:rsidP="00C94017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B20B08">
              <w:rPr>
                <w:rFonts w:hint="eastAsia"/>
                <w:b/>
                <w:color w:val="000000" w:themeColor="text1"/>
              </w:rPr>
              <w:t>版本</w:t>
            </w:r>
          </w:p>
        </w:tc>
        <w:tc>
          <w:tcPr>
            <w:tcW w:w="3744" w:type="dxa"/>
          </w:tcPr>
          <w:p w14:paraId="7FA3DF29" w14:textId="77777777" w:rsidR="002A4DBE" w:rsidRPr="00B20B08" w:rsidRDefault="002A4DBE" w:rsidP="00C94017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B20B08">
              <w:rPr>
                <w:rFonts w:hint="eastAsia"/>
                <w:b/>
                <w:color w:val="000000" w:themeColor="text1"/>
              </w:rPr>
              <w:t>修订说明</w:t>
            </w:r>
          </w:p>
        </w:tc>
        <w:tc>
          <w:tcPr>
            <w:tcW w:w="2304" w:type="dxa"/>
          </w:tcPr>
          <w:p w14:paraId="4CB51A3C" w14:textId="77777777" w:rsidR="002A4DBE" w:rsidRPr="00B20B08" w:rsidRDefault="002A4DBE" w:rsidP="00C94017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B20B08">
              <w:rPr>
                <w:rFonts w:hint="eastAsia"/>
                <w:b/>
                <w:color w:val="000000" w:themeColor="text1"/>
              </w:rPr>
              <w:t>作者</w:t>
            </w:r>
          </w:p>
        </w:tc>
      </w:tr>
      <w:tr w:rsidR="002A4DBE" w:rsidRPr="00B20B08" w14:paraId="39E2EBED" w14:textId="77777777" w:rsidTr="00C94017">
        <w:tc>
          <w:tcPr>
            <w:tcW w:w="2304" w:type="dxa"/>
          </w:tcPr>
          <w:p w14:paraId="0575B77A" w14:textId="73F11C9B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  <w:r w:rsidRPr="00B20B08">
              <w:rPr>
                <w:rFonts w:ascii="Times New Roman"/>
                <w:color w:val="000000" w:themeColor="text1"/>
              </w:rPr>
              <w:t>&lt;</w:t>
            </w:r>
            <w:r w:rsidR="00D743F6" w:rsidRPr="00B20B08">
              <w:rPr>
                <w:rFonts w:hint="eastAsia"/>
                <w:color w:val="000000" w:themeColor="text1"/>
              </w:rPr>
              <w:t>20</w:t>
            </w:r>
            <w:r w:rsidR="00D743F6" w:rsidRPr="00B20B08">
              <w:rPr>
                <w:color w:val="000000" w:themeColor="text1"/>
              </w:rPr>
              <w:t>17</w:t>
            </w:r>
            <w:r w:rsidR="00D743F6" w:rsidRPr="00B20B08">
              <w:rPr>
                <w:rFonts w:hint="eastAsia"/>
                <w:color w:val="000000" w:themeColor="text1"/>
              </w:rPr>
              <w:t>-04-10</w:t>
            </w:r>
            <w:r w:rsidRPr="00B20B08">
              <w:rPr>
                <w:rFonts w:ascii="Times New Roman"/>
                <w:color w:val="000000" w:themeColor="text1"/>
              </w:rPr>
              <w:t>&gt;</w:t>
            </w:r>
          </w:p>
        </w:tc>
        <w:tc>
          <w:tcPr>
            <w:tcW w:w="1152" w:type="dxa"/>
          </w:tcPr>
          <w:p w14:paraId="100C6A5C" w14:textId="3CACF100" w:rsidR="002A4DBE" w:rsidRPr="00B20B08" w:rsidRDefault="00D743F6" w:rsidP="00C94017">
            <w:pPr>
              <w:pStyle w:val="Tabletext"/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&lt;1</w:t>
            </w:r>
            <w:r w:rsidR="002A4DBE" w:rsidRPr="00B20B08">
              <w:rPr>
                <w:rFonts w:hint="eastAsia"/>
                <w:color w:val="000000" w:themeColor="text1"/>
              </w:rPr>
              <w:t>.</w:t>
            </w:r>
            <w:r w:rsidRPr="00B20B08">
              <w:rPr>
                <w:color w:val="000000" w:themeColor="text1"/>
              </w:rPr>
              <w:t>0</w:t>
            </w:r>
            <w:r w:rsidR="002A4DBE" w:rsidRPr="00B20B08">
              <w:rPr>
                <w:color w:val="000000" w:themeColor="text1"/>
              </w:rPr>
              <w:t>&gt;</w:t>
            </w:r>
          </w:p>
        </w:tc>
        <w:tc>
          <w:tcPr>
            <w:tcW w:w="3744" w:type="dxa"/>
          </w:tcPr>
          <w:p w14:paraId="47591740" w14:textId="75099733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  <w:r w:rsidRPr="00B20B08">
              <w:rPr>
                <w:rFonts w:ascii="Times New Roman"/>
                <w:color w:val="000000" w:themeColor="text1"/>
              </w:rPr>
              <w:t>&lt;</w:t>
            </w:r>
            <w:r w:rsidR="00D743F6" w:rsidRPr="00B20B08">
              <w:rPr>
                <w:rFonts w:hint="eastAsia"/>
                <w:color w:val="000000" w:themeColor="text1"/>
              </w:rPr>
              <w:t>初稿修订</w:t>
            </w:r>
            <w:r w:rsidRPr="00B20B08">
              <w:rPr>
                <w:rFonts w:ascii="Times New Roman"/>
                <w:color w:val="000000" w:themeColor="text1"/>
              </w:rPr>
              <w:t>&gt;</w:t>
            </w:r>
          </w:p>
        </w:tc>
        <w:tc>
          <w:tcPr>
            <w:tcW w:w="2304" w:type="dxa"/>
          </w:tcPr>
          <w:p w14:paraId="3FDDC532" w14:textId="248A14AE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  <w:r w:rsidRPr="00B20B08">
              <w:rPr>
                <w:rFonts w:ascii="Times New Roman"/>
                <w:color w:val="000000" w:themeColor="text1"/>
              </w:rPr>
              <w:t>&lt;</w:t>
            </w:r>
            <w:r w:rsidR="00D743F6" w:rsidRPr="00B20B08">
              <w:rPr>
                <w:rFonts w:hint="eastAsia"/>
                <w:color w:val="000000" w:themeColor="text1"/>
              </w:rPr>
              <w:t>组员</w:t>
            </w:r>
            <w:r w:rsidRPr="00B20B08">
              <w:rPr>
                <w:rFonts w:ascii="Times New Roman"/>
                <w:color w:val="000000" w:themeColor="text1"/>
              </w:rPr>
              <w:t>&gt;</w:t>
            </w:r>
          </w:p>
        </w:tc>
      </w:tr>
      <w:tr w:rsidR="002A4DBE" w:rsidRPr="00B20B08" w14:paraId="3ECF7827" w14:textId="77777777" w:rsidTr="00C94017">
        <w:tc>
          <w:tcPr>
            <w:tcW w:w="2304" w:type="dxa"/>
          </w:tcPr>
          <w:p w14:paraId="5181B7FE" w14:textId="77777777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152" w:type="dxa"/>
          </w:tcPr>
          <w:p w14:paraId="787C5D64" w14:textId="77777777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44" w:type="dxa"/>
          </w:tcPr>
          <w:p w14:paraId="5617C887" w14:textId="77777777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04" w:type="dxa"/>
          </w:tcPr>
          <w:p w14:paraId="6974BEFA" w14:textId="77777777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</w:p>
        </w:tc>
      </w:tr>
      <w:tr w:rsidR="002A4DBE" w:rsidRPr="00B20B08" w14:paraId="01601EA5" w14:textId="77777777" w:rsidTr="00C94017">
        <w:tc>
          <w:tcPr>
            <w:tcW w:w="2304" w:type="dxa"/>
          </w:tcPr>
          <w:p w14:paraId="38414942" w14:textId="77777777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152" w:type="dxa"/>
          </w:tcPr>
          <w:p w14:paraId="3BA441B1" w14:textId="77777777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44" w:type="dxa"/>
          </w:tcPr>
          <w:p w14:paraId="2778FF8A" w14:textId="77777777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04" w:type="dxa"/>
          </w:tcPr>
          <w:p w14:paraId="67F01B9C" w14:textId="77777777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</w:p>
        </w:tc>
      </w:tr>
      <w:tr w:rsidR="002A4DBE" w:rsidRPr="00B20B08" w14:paraId="0D08D40C" w14:textId="77777777" w:rsidTr="00C94017">
        <w:tc>
          <w:tcPr>
            <w:tcW w:w="2304" w:type="dxa"/>
          </w:tcPr>
          <w:p w14:paraId="5F8453CA" w14:textId="77777777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152" w:type="dxa"/>
          </w:tcPr>
          <w:p w14:paraId="728F60E5" w14:textId="77777777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44" w:type="dxa"/>
          </w:tcPr>
          <w:p w14:paraId="018527CF" w14:textId="77777777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04" w:type="dxa"/>
          </w:tcPr>
          <w:p w14:paraId="6C54D1FD" w14:textId="77777777" w:rsidR="002A4DBE" w:rsidRPr="00B20B08" w:rsidRDefault="002A4DBE" w:rsidP="00C94017">
            <w:pPr>
              <w:pStyle w:val="Tabletext"/>
              <w:rPr>
                <w:color w:val="000000" w:themeColor="text1"/>
              </w:rPr>
            </w:pPr>
          </w:p>
        </w:tc>
      </w:tr>
    </w:tbl>
    <w:p w14:paraId="26BB760D" w14:textId="77777777" w:rsidR="004B1606" w:rsidRPr="00B20B08" w:rsidRDefault="004B1606">
      <w:pPr>
        <w:widowControl/>
        <w:jc w:val="left"/>
        <w:rPr>
          <w:color w:val="000000" w:themeColor="text1"/>
        </w:rPr>
      </w:pPr>
      <w:r w:rsidRPr="00B20B08">
        <w:rPr>
          <w:color w:val="000000" w:themeColor="text1"/>
        </w:rPr>
        <w:br w:type="page"/>
      </w:r>
    </w:p>
    <w:sdt>
      <w:sdtPr>
        <w:rPr>
          <w:rFonts w:ascii="Times New Roman" w:eastAsia="宋体" w:hAnsi="Times New Roman" w:cs="Times New Roman"/>
          <w:noProof/>
          <w:color w:val="000000" w:themeColor="text1"/>
          <w:kern w:val="2"/>
          <w:sz w:val="21"/>
          <w:szCs w:val="24"/>
          <w:lang w:val="zh-CN"/>
        </w:rPr>
        <w:id w:val="-147989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AC9237" w14:textId="77777777" w:rsidR="004B1606" w:rsidRPr="00B20B08" w:rsidRDefault="004B1606">
          <w:pPr>
            <w:pStyle w:val="TOCHeading"/>
            <w:rPr>
              <w:color w:val="000000" w:themeColor="text1"/>
            </w:rPr>
          </w:pPr>
        </w:p>
        <w:p w14:paraId="7771F203" w14:textId="77777777" w:rsidR="003A74EE" w:rsidRPr="00B20B08" w:rsidRDefault="004B160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000000" w:themeColor="text1"/>
              <w:szCs w:val="22"/>
            </w:rPr>
          </w:pPr>
          <w:r w:rsidRPr="00B20B08">
            <w:rPr>
              <w:color w:val="000000" w:themeColor="text1"/>
            </w:rPr>
            <w:fldChar w:fldCharType="begin"/>
          </w:r>
          <w:r w:rsidRPr="00B20B08">
            <w:rPr>
              <w:color w:val="000000" w:themeColor="text1"/>
            </w:rPr>
            <w:instrText xml:space="preserve"> TOC \o "1-3" \h \z \u </w:instrText>
          </w:r>
          <w:r w:rsidRPr="00B20B08">
            <w:rPr>
              <w:color w:val="000000" w:themeColor="text1"/>
            </w:rPr>
            <w:fldChar w:fldCharType="separate"/>
          </w:r>
          <w:hyperlink w:anchor="_Toc446674967" w:history="1">
            <w:r w:rsidR="003A74EE" w:rsidRPr="00B20B08">
              <w:rPr>
                <w:rStyle w:val="Hyperlink"/>
                <w:color w:val="000000" w:themeColor="text1"/>
              </w:rPr>
              <w:t>1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引言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_Toc446674967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1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695E5978" w14:textId="77777777" w:rsidR="003A74EE" w:rsidRPr="00B20B08" w:rsidRDefault="002F09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color w:val="000000" w:themeColor="text1"/>
              <w:szCs w:val="22"/>
            </w:rPr>
          </w:pPr>
          <w:hyperlink w:anchor="_Toc446674968" w:history="1">
            <w:r w:rsidR="003A74EE" w:rsidRPr="00B20B08">
              <w:rPr>
                <w:rStyle w:val="Hyperlink"/>
                <w:color w:val="000000" w:themeColor="text1"/>
              </w:rPr>
              <w:t>1.1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编写目的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_Toc446674968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1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639B4A0D" w14:textId="77777777" w:rsidR="003A74EE" w:rsidRPr="00B20B08" w:rsidRDefault="002F09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color w:val="000000" w:themeColor="text1"/>
              <w:szCs w:val="22"/>
            </w:rPr>
          </w:pPr>
          <w:hyperlink w:anchor="_Toc446674969" w:history="1">
            <w:r w:rsidR="003A74EE" w:rsidRPr="00B20B08">
              <w:rPr>
                <w:rStyle w:val="Hyperlink"/>
                <w:color w:val="000000" w:themeColor="text1"/>
              </w:rPr>
              <w:t>1.2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适用范围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_Toc446674969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1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5774BF6B" w14:textId="77777777" w:rsidR="003A74EE" w:rsidRPr="00B20B08" w:rsidRDefault="002F09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color w:val="000000" w:themeColor="text1"/>
              <w:szCs w:val="22"/>
            </w:rPr>
          </w:pPr>
          <w:hyperlink w:anchor="_Toc446674970" w:history="1">
            <w:r w:rsidR="003A74EE" w:rsidRPr="00B20B08">
              <w:rPr>
                <w:rStyle w:val="Hyperlink"/>
                <w:color w:val="000000" w:themeColor="text1"/>
              </w:rPr>
              <w:t>1.3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定义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_Toc446674970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1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34E05EE3" w14:textId="77777777" w:rsidR="003A74EE" w:rsidRPr="00B20B08" w:rsidRDefault="002F09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color w:val="000000" w:themeColor="text1"/>
              <w:szCs w:val="22"/>
            </w:rPr>
          </w:pPr>
          <w:hyperlink w:anchor="_Toc446674971" w:history="1">
            <w:r w:rsidR="003A74EE" w:rsidRPr="00B20B08">
              <w:rPr>
                <w:rStyle w:val="Hyperlink"/>
                <w:color w:val="000000" w:themeColor="text1"/>
              </w:rPr>
              <w:t>1.4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参考资料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_Toc446674971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1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1EA4FD57" w14:textId="77777777" w:rsidR="003A74EE" w:rsidRPr="00B20B08" w:rsidRDefault="002F09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color w:val="000000" w:themeColor="text1"/>
              <w:szCs w:val="22"/>
            </w:rPr>
          </w:pPr>
          <w:hyperlink w:anchor="_Toc446674972" w:history="1">
            <w:r w:rsidR="003A74EE" w:rsidRPr="00B20B08">
              <w:rPr>
                <w:rStyle w:val="Hyperlink"/>
                <w:color w:val="000000" w:themeColor="text1"/>
              </w:rPr>
              <w:t>1.5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概述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_Toc446674972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1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3A97A209" w14:textId="77777777" w:rsidR="003A74EE" w:rsidRPr="00B20B08" w:rsidRDefault="002F09F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000000" w:themeColor="text1"/>
              <w:szCs w:val="22"/>
            </w:rPr>
          </w:pPr>
          <w:hyperlink w:anchor="_Toc446674973" w:history="1">
            <w:r w:rsidR="003A74EE" w:rsidRPr="00B20B08">
              <w:rPr>
                <w:rStyle w:val="Hyperlink"/>
                <w:color w:val="000000" w:themeColor="text1"/>
              </w:rPr>
              <w:t>2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目前系统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_Toc446674973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1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66300C48" w14:textId="77777777" w:rsidR="003A74EE" w:rsidRPr="00B20B08" w:rsidRDefault="002F09F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000000" w:themeColor="text1"/>
              <w:szCs w:val="22"/>
            </w:rPr>
          </w:pPr>
          <w:hyperlink w:anchor="_Toc446674974" w:history="1">
            <w:r w:rsidR="003A74EE" w:rsidRPr="00B20B08">
              <w:rPr>
                <w:rStyle w:val="Hyperlink"/>
                <w:color w:val="000000" w:themeColor="text1"/>
              </w:rPr>
              <w:t>3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建议的系统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_Toc446674974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2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5C541E44" w14:textId="77777777" w:rsidR="003A74EE" w:rsidRPr="00B20B08" w:rsidRDefault="002F09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color w:val="000000" w:themeColor="text1"/>
              <w:szCs w:val="22"/>
            </w:rPr>
          </w:pPr>
          <w:hyperlink w:anchor="_Toc446674975" w:history="1">
            <w:r w:rsidR="003A74EE" w:rsidRPr="00B20B08">
              <w:rPr>
                <w:rStyle w:val="Hyperlink"/>
                <w:color w:val="000000" w:themeColor="text1"/>
              </w:rPr>
              <w:t>3.1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概述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_Toc446674975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2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2219F710" w14:textId="77777777" w:rsidR="003A74EE" w:rsidRPr="00B20B08" w:rsidRDefault="002F09F3" w:rsidP="00851BF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/>
              <w:iCs/>
              <w:color w:val="000000" w:themeColor="text1"/>
              <w:szCs w:val="22"/>
            </w:rPr>
          </w:pPr>
          <w:hyperlink w:anchor="_Toc446674976" w:history="1">
            <w:r w:rsidR="003A74EE" w:rsidRPr="00B20B08">
              <w:rPr>
                <w:rStyle w:val="Hyperlink"/>
                <w:color w:val="000000" w:themeColor="text1"/>
              </w:rPr>
              <w:t>3.2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功能需求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_Toc446674976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2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5927EAEA" w14:textId="77777777" w:rsidR="003A74EE" w:rsidRPr="00B20B08" w:rsidRDefault="002F09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color w:val="000000" w:themeColor="text1"/>
              <w:szCs w:val="22"/>
            </w:rPr>
          </w:pPr>
          <w:hyperlink w:anchor="_Toc446674978" w:history="1">
            <w:r w:rsidR="003A74EE" w:rsidRPr="00B20B08">
              <w:rPr>
                <w:rStyle w:val="Hyperlink"/>
                <w:color w:val="000000" w:themeColor="text1"/>
              </w:rPr>
              <w:t>3.3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非功能需求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_Toc446674978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2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6B6C057F" w14:textId="77777777" w:rsidR="003A74EE" w:rsidRPr="00B20B08" w:rsidRDefault="002F09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color w:val="000000" w:themeColor="text1"/>
              <w:szCs w:val="22"/>
            </w:rPr>
          </w:pPr>
          <w:hyperlink w:anchor="_Toc446674979" w:history="1">
            <w:r w:rsidR="003A74EE" w:rsidRPr="00B20B08">
              <w:rPr>
                <w:rStyle w:val="Hyperlink"/>
                <w:color w:val="000000" w:themeColor="text1"/>
              </w:rPr>
              <w:t>3.3.1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可用性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_Toc446674979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2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2A1BC7F5" w14:textId="77777777" w:rsidR="003A74EE" w:rsidRPr="00B20B08" w:rsidRDefault="002F09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color w:val="000000" w:themeColor="text1"/>
              <w:szCs w:val="22"/>
            </w:rPr>
          </w:pPr>
          <w:hyperlink w:anchor="_Toc446674980" w:history="1">
            <w:r w:rsidR="003A74EE" w:rsidRPr="00B20B08">
              <w:rPr>
                <w:rStyle w:val="Hyperlink"/>
                <w:color w:val="000000" w:themeColor="text1"/>
              </w:rPr>
              <w:t>3.3.2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可靠性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_Toc446674980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2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06D2CE5C" w14:textId="77777777" w:rsidR="003A74EE" w:rsidRPr="00B20B08" w:rsidRDefault="002F09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color w:val="000000" w:themeColor="text1"/>
              <w:szCs w:val="22"/>
            </w:rPr>
          </w:pPr>
          <w:hyperlink w:anchor="_Toc446674981" w:history="1">
            <w:r w:rsidR="003A74EE" w:rsidRPr="00B20B08">
              <w:rPr>
                <w:rStyle w:val="Hyperlink"/>
                <w:color w:val="000000" w:themeColor="text1"/>
              </w:rPr>
              <w:t>3.3.3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性能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_Toc446674981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3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6043566B" w14:textId="77777777" w:rsidR="003A74EE" w:rsidRPr="00B20B08" w:rsidRDefault="002F09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color w:val="000000" w:themeColor="text1"/>
              <w:szCs w:val="22"/>
            </w:rPr>
          </w:pPr>
          <w:hyperlink w:anchor="_Toc446674982" w:history="1">
            <w:r w:rsidR="003A74EE" w:rsidRPr="00B20B08">
              <w:rPr>
                <w:rStyle w:val="Hyperlink"/>
                <w:color w:val="000000" w:themeColor="text1"/>
              </w:rPr>
              <w:t>3.3.4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可支持性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_Toc446674982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3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12572D27" w14:textId="77777777" w:rsidR="003A74EE" w:rsidRPr="00B20B08" w:rsidRDefault="002F09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color w:val="000000" w:themeColor="text1"/>
              <w:szCs w:val="22"/>
            </w:rPr>
          </w:pPr>
          <w:hyperlink w:anchor="_Toc446674983" w:history="1">
            <w:r w:rsidR="003A74EE" w:rsidRPr="00B20B08">
              <w:rPr>
                <w:rStyle w:val="Hyperlink"/>
                <w:color w:val="000000" w:themeColor="text1"/>
              </w:rPr>
              <w:t>3.3.5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设计约束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_Toc446674983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3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356BE252" w14:textId="77777777" w:rsidR="003A74EE" w:rsidRPr="00B20B08" w:rsidRDefault="002F09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color w:val="000000" w:themeColor="text1"/>
              <w:szCs w:val="22"/>
            </w:rPr>
          </w:pPr>
          <w:hyperlink w:anchor="_Toc446674984" w:history="1">
            <w:r w:rsidR="003A74EE" w:rsidRPr="00B20B08">
              <w:rPr>
                <w:rStyle w:val="Hyperlink"/>
                <w:color w:val="000000" w:themeColor="text1"/>
              </w:rPr>
              <w:t xml:space="preserve">3.3.6 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接口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_Toc446674984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4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06D643A0" w14:textId="77777777" w:rsidR="003A74EE" w:rsidRPr="00B20B08" w:rsidRDefault="002F09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color w:val="000000" w:themeColor="text1"/>
              <w:szCs w:val="22"/>
            </w:rPr>
          </w:pPr>
          <w:hyperlink w:anchor="_Toc446674985" w:history="1">
            <w:r w:rsidR="003A74EE" w:rsidRPr="00B20B08">
              <w:rPr>
                <w:rStyle w:val="Hyperlink"/>
                <w:color w:val="000000" w:themeColor="text1"/>
              </w:rPr>
              <w:t xml:space="preserve">3.3.7 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法律、版权及其他声明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_Toc446674985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4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64ED10D0" w14:textId="77777777" w:rsidR="003A74EE" w:rsidRPr="00B20B08" w:rsidRDefault="002F09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color w:val="000000" w:themeColor="text1"/>
              <w:szCs w:val="22"/>
            </w:rPr>
          </w:pPr>
          <w:hyperlink w:anchor="_Toc446674986" w:history="1">
            <w:r w:rsidR="003A74EE" w:rsidRPr="00B20B08">
              <w:rPr>
                <w:rStyle w:val="Hyperlink"/>
                <w:color w:val="000000" w:themeColor="text1"/>
              </w:rPr>
              <w:t xml:space="preserve">3.3.8 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适用的标准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_Toc446674986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4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75AAE489" w14:textId="77777777" w:rsidR="003A74EE" w:rsidRPr="00B20B08" w:rsidRDefault="002F09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color w:val="000000" w:themeColor="text1"/>
              <w:szCs w:val="22"/>
            </w:rPr>
          </w:pPr>
          <w:hyperlink w:anchor="_Toc446674987" w:history="1">
            <w:r w:rsidR="003A74EE" w:rsidRPr="00B20B08">
              <w:rPr>
                <w:rStyle w:val="Hyperlink"/>
                <w:color w:val="000000" w:themeColor="text1"/>
              </w:rPr>
              <w:t xml:space="preserve">3.4 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系统模型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_Toc446674987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5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380E47F7" w14:textId="77777777" w:rsidR="003A74EE" w:rsidRPr="00B20B08" w:rsidRDefault="002F09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color w:val="000000" w:themeColor="text1"/>
              <w:szCs w:val="22"/>
            </w:rPr>
          </w:pPr>
          <w:hyperlink w:anchor="_Toc446674988" w:history="1">
            <w:r w:rsidR="003A74EE" w:rsidRPr="00B20B08">
              <w:rPr>
                <w:rStyle w:val="Hyperlink"/>
                <w:color w:val="000000" w:themeColor="text1"/>
              </w:rPr>
              <w:t>3.4.1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场景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_Toc446674988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5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16EBB3A9" w14:textId="77777777" w:rsidR="003A74EE" w:rsidRPr="00B20B08" w:rsidRDefault="002F09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color w:val="000000" w:themeColor="text1"/>
              <w:szCs w:val="22"/>
            </w:rPr>
          </w:pPr>
          <w:hyperlink w:anchor="_Toc446674989" w:history="1">
            <w:r w:rsidR="003A74EE" w:rsidRPr="00B20B08">
              <w:rPr>
                <w:rStyle w:val="Hyperlink"/>
                <w:color w:val="000000" w:themeColor="text1"/>
              </w:rPr>
              <w:t>3.4.2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用例模型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_Toc446674989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5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6B582791" w14:textId="77777777" w:rsidR="003A74EE" w:rsidRPr="00B20B08" w:rsidRDefault="002F09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color w:val="000000" w:themeColor="text1"/>
              <w:szCs w:val="22"/>
            </w:rPr>
          </w:pPr>
          <w:hyperlink w:anchor="_Toc446674990" w:history="1">
            <w:r w:rsidR="003A74EE" w:rsidRPr="00B20B08">
              <w:rPr>
                <w:rStyle w:val="Hyperlink"/>
                <w:color w:val="000000" w:themeColor="text1"/>
              </w:rPr>
              <w:t>3.4.3</w:t>
            </w:r>
            <w:r w:rsidR="003A74EE" w:rsidRPr="00B20B08">
              <w:rPr>
                <w:rStyle w:val="Hyperlink"/>
                <w:rFonts w:hint="eastAsia"/>
                <w:color w:val="000000" w:themeColor="text1"/>
              </w:rPr>
              <w:t>用户界面</w:t>
            </w:r>
            <w:r w:rsidR="003A74EE" w:rsidRPr="00B20B08">
              <w:rPr>
                <w:webHidden/>
                <w:color w:val="000000" w:themeColor="text1"/>
              </w:rPr>
              <w:tab/>
            </w:r>
            <w:r w:rsidR="003A74EE" w:rsidRPr="00B20B08">
              <w:rPr>
                <w:webHidden/>
                <w:color w:val="000000" w:themeColor="text1"/>
              </w:rPr>
              <w:fldChar w:fldCharType="begin"/>
            </w:r>
            <w:r w:rsidR="003A74EE" w:rsidRPr="00B20B08">
              <w:rPr>
                <w:webHidden/>
                <w:color w:val="000000" w:themeColor="text1"/>
              </w:rPr>
              <w:instrText xml:space="preserve"> PAGEREF _Toc446674990 \h </w:instrText>
            </w:r>
            <w:r w:rsidR="003A74EE" w:rsidRPr="00B20B08">
              <w:rPr>
                <w:webHidden/>
                <w:color w:val="000000" w:themeColor="text1"/>
              </w:rPr>
            </w:r>
            <w:r w:rsidR="003A74EE" w:rsidRPr="00B20B08">
              <w:rPr>
                <w:webHidden/>
                <w:color w:val="000000" w:themeColor="text1"/>
              </w:rPr>
              <w:fldChar w:fldCharType="separate"/>
            </w:r>
            <w:r w:rsidR="00635618" w:rsidRPr="00B20B08">
              <w:rPr>
                <w:webHidden/>
                <w:color w:val="000000" w:themeColor="text1"/>
              </w:rPr>
              <w:t>5</w:t>
            </w:r>
            <w:r w:rsidR="003A74EE" w:rsidRPr="00B20B08">
              <w:rPr>
                <w:webHidden/>
                <w:color w:val="000000" w:themeColor="text1"/>
              </w:rPr>
              <w:fldChar w:fldCharType="end"/>
            </w:r>
          </w:hyperlink>
        </w:p>
        <w:p w14:paraId="2FF2E953" w14:textId="77777777" w:rsidR="004B1606" w:rsidRPr="00B20B08" w:rsidRDefault="004B1606">
          <w:pPr>
            <w:rPr>
              <w:color w:val="000000" w:themeColor="text1"/>
            </w:rPr>
          </w:pPr>
          <w:r w:rsidRPr="00B20B08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14EDF48A" w14:textId="77777777" w:rsidR="00635618" w:rsidRPr="00B20B08" w:rsidRDefault="00635618">
      <w:pPr>
        <w:widowControl/>
        <w:jc w:val="left"/>
        <w:rPr>
          <w:color w:val="000000" w:themeColor="text1"/>
        </w:rPr>
        <w:sectPr w:rsidR="00635618" w:rsidRPr="00B20B08" w:rsidSect="00635618">
          <w:footerReference w:type="even" r:id="rId8"/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CB0E61" w14:textId="77777777" w:rsidR="002A4DBE" w:rsidRPr="00B20B08" w:rsidRDefault="002A4DBE" w:rsidP="002A4DBE">
      <w:pPr>
        <w:rPr>
          <w:color w:val="000000" w:themeColor="text1"/>
        </w:rPr>
      </w:pPr>
    </w:p>
    <w:p w14:paraId="13F35437" w14:textId="77777777" w:rsidR="002A4DBE" w:rsidRPr="00B20B08" w:rsidRDefault="002A4DBE" w:rsidP="003D1D6F">
      <w:pPr>
        <w:pStyle w:val="TOC1"/>
        <w:rPr>
          <w:color w:val="000000" w:themeColor="text1"/>
          <w:sz w:val="44"/>
          <w:szCs w:val="44"/>
        </w:rPr>
      </w:pPr>
      <w:r w:rsidRPr="00B20B08">
        <w:rPr>
          <w:rFonts w:hint="eastAsia"/>
          <w:color w:val="000000" w:themeColor="text1"/>
          <w:sz w:val="44"/>
          <w:szCs w:val="44"/>
        </w:rPr>
        <w:t>软件需求规约</w:t>
      </w:r>
    </w:p>
    <w:p w14:paraId="78F28590" w14:textId="77777777" w:rsidR="002A4DBE" w:rsidRPr="00B20B08" w:rsidRDefault="003D1D6F" w:rsidP="003D1D6F">
      <w:pPr>
        <w:pStyle w:val="Heading1"/>
        <w:rPr>
          <w:color w:val="000000" w:themeColor="text1"/>
        </w:rPr>
      </w:pPr>
      <w:bookmarkStart w:id="0" w:name="_Toc446674967"/>
      <w:r w:rsidRPr="00B20B08">
        <w:rPr>
          <w:rFonts w:hint="eastAsia"/>
          <w:color w:val="000000" w:themeColor="text1"/>
        </w:rPr>
        <w:t>1</w:t>
      </w:r>
      <w:r w:rsidR="00052365" w:rsidRPr="00B20B08">
        <w:rPr>
          <w:rFonts w:hint="eastAsia"/>
          <w:color w:val="000000" w:themeColor="text1"/>
        </w:rPr>
        <w:t>引言</w:t>
      </w:r>
      <w:bookmarkEnd w:id="0"/>
    </w:p>
    <w:p w14:paraId="0AFADF60" w14:textId="77777777" w:rsidR="002A4DBE" w:rsidRPr="00B20B08" w:rsidRDefault="003D1D6F" w:rsidP="003D1D6F">
      <w:pPr>
        <w:pStyle w:val="Heading2"/>
        <w:rPr>
          <w:color w:val="000000" w:themeColor="text1"/>
        </w:rPr>
      </w:pPr>
      <w:bookmarkStart w:id="1" w:name="_Toc446674968"/>
      <w:r w:rsidRPr="00B20B08">
        <w:rPr>
          <w:rFonts w:hint="eastAsia"/>
          <w:color w:val="000000" w:themeColor="text1"/>
        </w:rPr>
        <w:t>1.1</w:t>
      </w:r>
      <w:r w:rsidR="00052365" w:rsidRPr="00B20B08">
        <w:rPr>
          <w:rFonts w:hint="eastAsia"/>
          <w:color w:val="000000" w:themeColor="text1"/>
        </w:rPr>
        <w:t>编写</w:t>
      </w:r>
      <w:r w:rsidR="002A4DBE" w:rsidRPr="00B20B08">
        <w:rPr>
          <w:rFonts w:hint="eastAsia"/>
          <w:color w:val="000000" w:themeColor="text1"/>
        </w:rPr>
        <w:t>目的</w:t>
      </w:r>
      <w:bookmarkEnd w:id="1"/>
    </w:p>
    <w:p w14:paraId="5558154E" w14:textId="741FB4B1" w:rsidR="00702393" w:rsidRPr="00B20B08" w:rsidRDefault="00EA6997" w:rsidP="00702393">
      <w:pPr>
        <w:ind w:left="375"/>
        <w:rPr>
          <w:color w:val="000000" w:themeColor="text1"/>
          <w:u w:val="single"/>
        </w:rPr>
      </w:pPr>
      <w:r w:rsidRPr="00B20B08">
        <w:rPr>
          <w:rFonts w:hint="eastAsia"/>
          <w:color w:val="000000" w:themeColor="text1"/>
        </w:rPr>
        <w:t>本文档的编写目的是对移动迷宫软件需求惊醒描述和规约，为后续的系统分析、设计和实现工作奠定基础。文档将详细地定义系统的功能和非功能需求，获取场景和用例。本文档也用于核客户进行沟通，明确客户需求的细节。</w:t>
      </w:r>
    </w:p>
    <w:p w14:paraId="2F362A5A" w14:textId="77777777" w:rsidR="002A4DBE" w:rsidRPr="00B20B08" w:rsidRDefault="003D1D6F" w:rsidP="003D1D6F">
      <w:pPr>
        <w:pStyle w:val="Heading2"/>
        <w:rPr>
          <w:color w:val="000000" w:themeColor="text1"/>
        </w:rPr>
      </w:pPr>
      <w:bookmarkStart w:id="2" w:name="_Toc446674969"/>
      <w:r w:rsidRPr="00B20B08">
        <w:rPr>
          <w:rFonts w:hint="eastAsia"/>
          <w:color w:val="000000" w:themeColor="text1"/>
        </w:rPr>
        <w:t>1.2</w:t>
      </w:r>
      <w:r w:rsidR="00A514E7" w:rsidRPr="00B20B08">
        <w:rPr>
          <w:rFonts w:hint="eastAsia"/>
          <w:color w:val="000000" w:themeColor="text1"/>
        </w:rPr>
        <w:t>适用</w:t>
      </w:r>
      <w:r w:rsidR="002A4DBE" w:rsidRPr="00B20B08">
        <w:rPr>
          <w:rFonts w:hint="eastAsia"/>
          <w:color w:val="000000" w:themeColor="text1"/>
        </w:rPr>
        <w:t>范围</w:t>
      </w:r>
      <w:bookmarkEnd w:id="2"/>
    </w:p>
    <w:p w14:paraId="4C039071" w14:textId="0CCA4EE2" w:rsidR="003D1D6F" w:rsidRPr="00B20B08" w:rsidRDefault="00EA6997" w:rsidP="003D1D6F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本文档适用的软件为：移动迷宫。</w:t>
      </w:r>
    </w:p>
    <w:p w14:paraId="283A99DA" w14:textId="2A8334A9" w:rsidR="00EA6997" w:rsidRPr="00B20B08" w:rsidRDefault="00EA6997" w:rsidP="003D1D6F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与该软件相关的特性、子系统、模型等均符合本文档中的内容。</w:t>
      </w:r>
    </w:p>
    <w:p w14:paraId="3FC91F69" w14:textId="77777777" w:rsidR="002A4DBE" w:rsidRPr="00B20B08" w:rsidRDefault="003D1D6F" w:rsidP="003D1D6F">
      <w:pPr>
        <w:pStyle w:val="Heading2"/>
        <w:rPr>
          <w:color w:val="000000" w:themeColor="text1"/>
        </w:rPr>
      </w:pPr>
      <w:bookmarkStart w:id="3" w:name="_Toc446674970"/>
      <w:r w:rsidRPr="00B20B08">
        <w:rPr>
          <w:rFonts w:hint="eastAsia"/>
          <w:color w:val="000000" w:themeColor="text1"/>
        </w:rPr>
        <w:t>1.3</w:t>
      </w:r>
      <w:r w:rsidR="00702393" w:rsidRPr="00B20B08">
        <w:rPr>
          <w:rFonts w:hint="eastAsia"/>
          <w:color w:val="000000" w:themeColor="text1"/>
        </w:rPr>
        <w:t>定义</w:t>
      </w:r>
      <w:bookmarkEnd w:id="3"/>
    </w:p>
    <w:p w14:paraId="21C6C940" w14:textId="3CFD362C" w:rsidR="00702393" w:rsidRPr="00B20B08" w:rsidRDefault="00EA6997" w:rsidP="00635618">
      <w:pPr>
        <w:ind w:left="375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本文档中涉及的术语定义在项目词汇表（词汇表）中给出。</w:t>
      </w:r>
    </w:p>
    <w:p w14:paraId="62236860" w14:textId="77777777" w:rsidR="002A4DBE" w:rsidRPr="00B20B08" w:rsidRDefault="003D1D6F" w:rsidP="003D1D6F">
      <w:pPr>
        <w:pStyle w:val="Heading2"/>
        <w:rPr>
          <w:color w:val="000000" w:themeColor="text1"/>
        </w:rPr>
      </w:pPr>
      <w:bookmarkStart w:id="4" w:name="_Toc446674971"/>
      <w:r w:rsidRPr="00B20B08">
        <w:rPr>
          <w:rFonts w:hint="eastAsia"/>
          <w:color w:val="000000" w:themeColor="text1"/>
        </w:rPr>
        <w:t>1.4</w:t>
      </w:r>
      <w:r w:rsidR="002A4DBE" w:rsidRPr="00B20B08">
        <w:rPr>
          <w:rFonts w:hint="eastAsia"/>
          <w:color w:val="000000" w:themeColor="text1"/>
        </w:rPr>
        <w:t>参考资料</w:t>
      </w:r>
      <w:bookmarkEnd w:id="4"/>
    </w:p>
    <w:p w14:paraId="036819B3" w14:textId="0238387C" w:rsidR="00FF2607" w:rsidRPr="00B20B08" w:rsidRDefault="00EA6997" w:rsidP="00635618">
      <w:pPr>
        <w:ind w:left="375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（</w:t>
      </w:r>
      <w:r w:rsidRPr="00B20B08">
        <w:rPr>
          <w:rFonts w:hint="eastAsia"/>
          <w:color w:val="000000" w:themeColor="text1"/>
        </w:rPr>
        <w:t>1</w:t>
      </w:r>
      <w:r w:rsidRPr="00B20B08">
        <w:rPr>
          <w:rFonts w:hint="eastAsia"/>
          <w:color w:val="000000" w:themeColor="text1"/>
        </w:rPr>
        <w:t>）《面向对象软件工程——适用</w:t>
      </w:r>
      <w:r w:rsidRPr="00B20B08">
        <w:rPr>
          <w:rFonts w:hint="eastAsia"/>
          <w:color w:val="000000" w:themeColor="text1"/>
        </w:rPr>
        <w:t>UML</w:t>
      </w:r>
      <w:r w:rsidRPr="00B20B08">
        <w:rPr>
          <w:rFonts w:hint="eastAsia"/>
          <w:color w:val="000000" w:themeColor="text1"/>
        </w:rPr>
        <w:t>、模式与</w:t>
      </w:r>
      <w:r w:rsidRPr="00B20B08">
        <w:rPr>
          <w:rFonts w:hint="eastAsia"/>
          <w:color w:val="000000" w:themeColor="text1"/>
        </w:rPr>
        <w:t>JAVA</w:t>
      </w:r>
      <w:r w:rsidRPr="00B20B08">
        <w:rPr>
          <w:rFonts w:hint="eastAsia"/>
          <w:color w:val="000000" w:themeColor="text1"/>
        </w:rPr>
        <w:t>》（第</w:t>
      </w:r>
      <w:r w:rsidRPr="00B20B08">
        <w:rPr>
          <w:rFonts w:hint="eastAsia"/>
          <w:color w:val="000000" w:themeColor="text1"/>
        </w:rPr>
        <w:t>3</w:t>
      </w:r>
      <w:r w:rsidRPr="00B20B08">
        <w:rPr>
          <w:rFonts w:hint="eastAsia"/>
          <w:color w:val="000000" w:themeColor="text1"/>
        </w:rPr>
        <w:t>版），清华大学出版社，</w:t>
      </w:r>
      <w:r w:rsidRPr="00B20B08">
        <w:rPr>
          <w:rFonts w:hint="eastAsia"/>
          <w:color w:val="000000" w:themeColor="text1"/>
        </w:rPr>
        <w:t>2011</w:t>
      </w:r>
      <w:r w:rsidRPr="00B20B08">
        <w:rPr>
          <w:rFonts w:hint="eastAsia"/>
          <w:color w:val="000000" w:themeColor="text1"/>
        </w:rPr>
        <w:t>。</w:t>
      </w:r>
    </w:p>
    <w:p w14:paraId="2EDA27DE" w14:textId="3A1690A4" w:rsidR="00EA6997" w:rsidRPr="00B20B08" w:rsidRDefault="00EA6997" w:rsidP="00635618">
      <w:pPr>
        <w:ind w:left="375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（</w:t>
      </w:r>
      <w:r w:rsidRPr="00B20B08">
        <w:rPr>
          <w:rFonts w:hint="eastAsia"/>
          <w:color w:val="000000" w:themeColor="text1"/>
        </w:rPr>
        <w:t>2</w:t>
      </w:r>
      <w:r w:rsidRPr="00B20B08">
        <w:rPr>
          <w:rFonts w:hint="eastAsia"/>
          <w:color w:val="000000" w:themeColor="text1"/>
        </w:rPr>
        <w:t>）</w:t>
      </w:r>
      <w:r w:rsidRPr="00B20B08">
        <w:rPr>
          <w:color w:val="000000" w:themeColor="text1"/>
        </w:rPr>
        <w:t>IEEE Recommeded Practice for Software Requirements Specifications, IEEE Std 830-1998</w:t>
      </w:r>
    </w:p>
    <w:p w14:paraId="4BAE8DF1" w14:textId="77777777" w:rsidR="002A4DBE" w:rsidRPr="00B20B08" w:rsidRDefault="003D1D6F" w:rsidP="003D1D6F">
      <w:pPr>
        <w:pStyle w:val="Heading2"/>
        <w:rPr>
          <w:color w:val="000000" w:themeColor="text1"/>
        </w:rPr>
      </w:pPr>
      <w:bookmarkStart w:id="5" w:name="_Toc446674972"/>
      <w:r w:rsidRPr="00B20B08">
        <w:rPr>
          <w:rFonts w:hint="eastAsia"/>
          <w:color w:val="000000" w:themeColor="text1"/>
        </w:rPr>
        <w:t>1.5</w:t>
      </w:r>
      <w:r w:rsidR="002A4DBE" w:rsidRPr="00B20B08">
        <w:rPr>
          <w:rFonts w:hint="eastAsia"/>
          <w:color w:val="000000" w:themeColor="text1"/>
        </w:rPr>
        <w:t>概述</w:t>
      </w:r>
      <w:bookmarkEnd w:id="5"/>
    </w:p>
    <w:p w14:paraId="02882CF2" w14:textId="5F167359" w:rsidR="00FF2607" w:rsidRPr="00B20B08" w:rsidRDefault="00EA6997" w:rsidP="00635618">
      <w:pPr>
        <w:ind w:left="375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本文档包括引言、目前系统和建议的系统三部分。目前系统部分对当前迷宫类游戏现状进行分析，指出其不足并缺给出本系统开发的必要性；建议的系统部分列举系统的功能需求，并从不同方面规定非功能需求。该部分还描述了系统的各种场景并归纳为系统的用例，如单人模式、多人模式、游戏界面等，并给出了初步的用户界面设计。</w:t>
      </w:r>
    </w:p>
    <w:p w14:paraId="3D3103F3" w14:textId="77777777" w:rsidR="002A4DBE" w:rsidRPr="00B20B08" w:rsidRDefault="003D1D6F" w:rsidP="003D1D6F">
      <w:pPr>
        <w:pStyle w:val="Heading1"/>
        <w:rPr>
          <w:color w:val="000000" w:themeColor="text1"/>
        </w:rPr>
      </w:pPr>
      <w:bookmarkStart w:id="6" w:name="_Toc446674973"/>
      <w:r w:rsidRPr="00B20B08">
        <w:rPr>
          <w:rFonts w:hint="eastAsia"/>
          <w:color w:val="000000" w:themeColor="text1"/>
        </w:rPr>
        <w:lastRenderedPageBreak/>
        <w:t>2</w:t>
      </w:r>
      <w:r w:rsidR="002A4DBE" w:rsidRPr="00B20B08">
        <w:rPr>
          <w:rFonts w:hint="eastAsia"/>
          <w:color w:val="000000" w:themeColor="text1"/>
        </w:rPr>
        <w:t>目前系统</w:t>
      </w:r>
      <w:bookmarkEnd w:id="6"/>
    </w:p>
    <w:p w14:paraId="1C71586C" w14:textId="4EB52F9D" w:rsidR="00FF2607" w:rsidRDefault="00EE65EA" w:rsidP="00635618">
      <w:pPr>
        <w:ind w:left="375"/>
        <w:rPr>
          <w:rFonts w:hint="eastAsia"/>
          <w:color w:val="000000" w:themeColor="text1"/>
        </w:rPr>
      </w:pPr>
      <w:r>
        <w:rPr>
          <w:rFonts w:ascii="SimSun" w:eastAsia="SimSun" w:hAnsi="SimSun" w:hint="eastAsia"/>
          <w:sz w:val="24"/>
        </w:rPr>
        <w:t xml:space="preserve">    </w:t>
      </w:r>
      <w:bookmarkStart w:id="7" w:name="_GoBack"/>
      <w:bookmarkEnd w:id="7"/>
      <w:r w:rsidRPr="000D115C">
        <w:rPr>
          <w:rFonts w:ascii="SimSun" w:eastAsia="SimSun" w:hAnsi="SimSun" w:hint="eastAsia"/>
          <w:sz w:val="24"/>
        </w:rPr>
        <w:t>潜行类游戏是主流平台（PC, PlayStation, XBOX）上十分流行的游戏类型，不仅需要玩家灵活的操作，还需要玩家对整体局势有较为明确的掌握与把控。比较知名的潜行类游戏有：合金装备系列，杀手系列，细胞分裂系列，杀出重围系列等；而另外一些游戏中也大量借鉴了潜行类游戏的玩法，如孤岛惊魂系列，刺客信条系列，蝙蝠侠系列，黑手党3等。这些游戏系列大多数为3A制作，拥有极高的销量和不错的评价</w:t>
      </w:r>
      <w:r w:rsidR="00FF2607" w:rsidRPr="00B20B08">
        <w:rPr>
          <w:color w:val="000000" w:themeColor="text1"/>
        </w:rPr>
        <w:t>。</w:t>
      </w:r>
    </w:p>
    <w:p w14:paraId="45255E9B" w14:textId="4063C624" w:rsidR="00EE65EA" w:rsidRPr="00EE65EA" w:rsidRDefault="00EE65EA" w:rsidP="00635618">
      <w:pPr>
        <w:ind w:left="375"/>
        <w:rPr>
          <w:rFonts w:hint="eastAsia"/>
          <w:color w:val="000000" w:themeColor="text1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0D115C">
        <w:rPr>
          <w:rFonts w:ascii="SimSun" w:eastAsia="SimSun" w:hAnsi="SimSun" w:hint="eastAsia"/>
          <w:sz w:val="24"/>
        </w:rPr>
        <w:t>现有的潜行类游戏大多数为跨多个平台的3A作品，对运行游戏的电脑具有较高的要求，具体表现在：游戏具有非常真实的画面，依赖于电脑的显示卡；游戏中有真实的物理反应、复杂的敌人AI，依赖于电脑的</w:t>
      </w:r>
      <w:r>
        <w:rPr>
          <w:rFonts w:ascii="SimSun" w:eastAsia="SimSun" w:hAnsi="SimSun" w:hint="eastAsia"/>
          <w:sz w:val="24"/>
        </w:rPr>
        <w:t>显卡</w:t>
      </w:r>
      <w:r w:rsidRPr="000D115C">
        <w:rPr>
          <w:rFonts w:ascii="SimSun" w:eastAsia="SimSun" w:hAnsi="SimSun" w:hint="eastAsia"/>
          <w:sz w:val="24"/>
        </w:rPr>
        <w:t>；场景庞大、模型精致，依赖于电脑的RAM和硬盘。因此，现今的潜行类游戏大多数要求玩家拥有一台高配置的电脑。由于该类游戏自身的性质，游戏中通常只有极为有限的线上内容，而且通常仅为涉及玩家线上存档的本地游戏，不包含玩家之间的对抗，因此对网路及服务器端的要求较低</w:t>
      </w:r>
    </w:p>
    <w:p w14:paraId="4359FB3B" w14:textId="77777777" w:rsidR="002A4DBE" w:rsidRPr="00B20B08" w:rsidRDefault="003D1D6F" w:rsidP="003D1D6F">
      <w:pPr>
        <w:pStyle w:val="Heading1"/>
        <w:rPr>
          <w:color w:val="000000" w:themeColor="text1"/>
        </w:rPr>
      </w:pPr>
      <w:bookmarkStart w:id="8" w:name="_Toc446674974"/>
      <w:r w:rsidRPr="00B20B08">
        <w:rPr>
          <w:rFonts w:hint="eastAsia"/>
          <w:color w:val="000000" w:themeColor="text1"/>
        </w:rPr>
        <w:t>3</w:t>
      </w:r>
      <w:r w:rsidR="002A4DBE" w:rsidRPr="00B20B08">
        <w:rPr>
          <w:rFonts w:hint="eastAsia"/>
          <w:color w:val="000000" w:themeColor="text1"/>
        </w:rPr>
        <w:t>建议的系统</w:t>
      </w:r>
      <w:bookmarkEnd w:id="8"/>
    </w:p>
    <w:p w14:paraId="6E07D1A9" w14:textId="77777777" w:rsidR="002A4DBE" w:rsidRPr="00B20B08" w:rsidRDefault="003D1D6F" w:rsidP="003D1D6F">
      <w:pPr>
        <w:pStyle w:val="Heading2"/>
        <w:rPr>
          <w:color w:val="000000" w:themeColor="text1"/>
        </w:rPr>
      </w:pPr>
      <w:bookmarkStart w:id="9" w:name="_Toc446674975"/>
      <w:r w:rsidRPr="00B20B08">
        <w:rPr>
          <w:rFonts w:hint="eastAsia"/>
          <w:color w:val="000000" w:themeColor="text1"/>
        </w:rPr>
        <w:t>3.1</w:t>
      </w:r>
      <w:r w:rsidR="002A4DBE" w:rsidRPr="00B20B08">
        <w:rPr>
          <w:rFonts w:hint="eastAsia"/>
          <w:color w:val="000000" w:themeColor="text1"/>
        </w:rPr>
        <w:t>概述</w:t>
      </w:r>
      <w:bookmarkEnd w:id="9"/>
    </w:p>
    <w:p w14:paraId="3D032852" w14:textId="15BB2195" w:rsidR="00FF2607" w:rsidRPr="00B20B08" w:rsidRDefault="00785877" w:rsidP="00635618">
      <w:pPr>
        <w:ind w:left="375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移动迷宫游戏的功能需求主要有游戏模式选择，单人游戏模式，多人游戏模式。地图编辑器等。非功能需求包括高可靠性、操作便携、响应快速和其他功能，系统模型包括具体的参与者和用例，参与者包括玩家，用例包括单人模式、多人模式、地图编辑等。</w:t>
      </w:r>
    </w:p>
    <w:p w14:paraId="16555742" w14:textId="5A6CAB1E" w:rsidR="00FF2607" w:rsidRPr="00B20B08" w:rsidRDefault="003D1D6F" w:rsidP="00785877">
      <w:pPr>
        <w:pStyle w:val="Heading2"/>
        <w:rPr>
          <w:color w:val="000000" w:themeColor="text1"/>
        </w:rPr>
      </w:pPr>
      <w:bookmarkStart w:id="10" w:name="_Toc446674976"/>
      <w:r w:rsidRPr="00B20B08">
        <w:rPr>
          <w:rFonts w:hint="eastAsia"/>
          <w:color w:val="000000" w:themeColor="text1"/>
        </w:rPr>
        <w:t>3.2</w:t>
      </w:r>
      <w:r w:rsidR="002A4DBE" w:rsidRPr="00B20B08">
        <w:rPr>
          <w:rFonts w:hint="eastAsia"/>
          <w:color w:val="000000" w:themeColor="text1"/>
        </w:rPr>
        <w:t>功能需求</w:t>
      </w:r>
      <w:bookmarkEnd w:id="10"/>
    </w:p>
    <w:p w14:paraId="63014854" w14:textId="563EEF7B" w:rsidR="002A4DBE" w:rsidRPr="00B20B08" w:rsidRDefault="003D1D6F" w:rsidP="003D1D6F">
      <w:pPr>
        <w:pStyle w:val="Heading3"/>
        <w:rPr>
          <w:color w:val="000000" w:themeColor="text1"/>
        </w:rPr>
      </w:pPr>
      <w:bookmarkStart w:id="11" w:name="_Toc446674977"/>
      <w:r w:rsidRPr="00B20B08">
        <w:rPr>
          <w:rFonts w:hint="eastAsia"/>
          <w:color w:val="000000" w:themeColor="text1"/>
        </w:rPr>
        <w:t>3.2.1</w:t>
      </w:r>
      <w:r w:rsidRPr="00B20B08">
        <w:rPr>
          <w:color w:val="000000" w:themeColor="text1"/>
        </w:rPr>
        <w:t xml:space="preserve"> </w:t>
      </w:r>
      <w:r w:rsidR="002A4DBE" w:rsidRPr="00B20B08">
        <w:rPr>
          <w:rFonts w:hint="eastAsia"/>
          <w:color w:val="000000" w:themeColor="text1"/>
        </w:rPr>
        <w:t>&lt;</w:t>
      </w:r>
      <w:r w:rsidR="00785877" w:rsidRPr="00B20B08">
        <w:rPr>
          <w:rFonts w:hint="eastAsia"/>
          <w:color w:val="000000" w:themeColor="text1"/>
        </w:rPr>
        <w:t>用户需求</w:t>
      </w:r>
      <w:r w:rsidR="002A4DBE" w:rsidRPr="00B20B08">
        <w:rPr>
          <w:rFonts w:hint="eastAsia"/>
          <w:color w:val="000000" w:themeColor="text1"/>
        </w:rPr>
        <w:t>&gt;</w:t>
      </w:r>
      <w:bookmarkEnd w:id="11"/>
    </w:p>
    <w:p w14:paraId="4340B80D" w14:textId="07102C61" w:rsidR="00FF2607" w:rsidRPr="00B20B08" w:rsidRDefault="00785877" w:rsidP="00FF2607">
      <w:pPr>
        <w:ind w:left="375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玩家打开游戏后，能够选择自己想要进行的游戏模式，包括单人模式和多人模式两种。也可以选择地图编辑器功能。在单人模式中，用户可以与电脑进行对战，当达到胜利条件时退出游戏。在多人模式中，用户可以与同一网络环境下的其他玩家进行联机作战，当达到胜利条件后，进行游戏赛况统计，并退出游戏。在地图编辑器中，用户可以自行编辑游戏地图，并在单人或多人游戏模式中使用该地图。</w:t>
      </w:r>
    </w:p>
    <w:p w14:paraId="24E19607" w14:textId="77777777" w:rsidR="002A4DBE" w:rsidRPr="00B20B08" w:rsidRDefault="003D1D6F" w:rsidP="003D1D6F">
      <w:pPr>
        <w:pStyle w:val="Heading2"/>
        <w:rPr>
          <w:color w:val="000000" w:themeColor="text1"/>
        </w:rPr>
      </w:pPr>
      <w:bookmarkStart w:id="12" w:name="_Toc446674978"/>
      <w:r w:rsidRPr="00B20B08">
        <w:rPr>
          <w:rFonts w:hint="eastAsia"/>
          <w:color w:val="000000" w:themeColor="text1"/>
        </w:rPr>
        <w:lastRenderedPageBreak/>
        <w:t>3.3</w:t>
      </w:r>
      <w:r w:rsidR="002A4DBE" w:rsidRPr="00B20B08">
        <w:rPr>
          <w:rFonts w:hint="eastAsia"/>
          <w:color w:val="000000" w:themeColor="text1"/>
        </w:rPr>
        <w:t>非功能需求</w:t>
      </w:r>
      <w:bookmarkEnd w:id="12"/>
    </w:p>
    <w:p w14:paraId="17F3CC8D" w14:textId="5696178C" w:rsidR="00BA07E2" w:rsidRPr="00B20B08" w:rsidRDefault="003D1D6F" w:rsidP="00785877">
      <w:pPr>
        <w:pStyle w:val="Heading3"/>
        <w:rPr>
          <w:color w:val="000000" w:themeColor="text1"/>
        </w:rPr>
      </w:pPr>
      <w:bookmarkStart w:id="13" w:name="_Toc446674979"/>
      <w:r w:rsidRPr="00B20B08">
        <w:rPr>
          <w:rFonts w:hint="eastAsia"/>
          <w:color w:val="000000" w:themeColor="text1"/>
        </w:rPr>
        <w:t>3.3.1</w:t>
      </w:r>
      <w:r w:rsidR="002A4DBE" w:rsidRPr="00B20B08">
        <w:rPr>
          <w:rFonts w:hint="eastAsia"/>
          <w:color w:val="000000" w:themeColor="text1"/>
        </w:rPr>
        <w:t>可用性</w:t>
      </w:r>
      <w:bookmarkEnd w:id="13"/>
    </w:p>
    <w:p w14:paraId="7EFAE980" w14:textId="4DFCF3DC" w:rsidR="00C56647" w:rsidRPr="00B20B08" w:rsidRDefault="003D1D6F" w:rsidP="003D1D6F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3.3.1.1</w:t>
      </w:r>
      <w:r w:rsidRPr="00B20B08">
        <w:rPr>
          <w:color w:val="000000" w:themeColor="text1"/>
        </w:rPr>
        <w:t xml:space="preserve"> </w:t>
      </w:r>
      <w:r w:rsidR="002A4DBE" w:rsidRPr="00B20B08">
        <w:rPr>
          <w:rFonts w:hint="eastAsia"/>
          <w:color w:val="000000" w:themeColor="text1"/>
        </w:rPr>
        <w:t>&lt;</w:t>
      </w:r>
      <w:r w:rsidR="00CC0D16" w:rsidRPr="00B20B08">
        <w:rPr>
          <w:rFonts w:hint="eastAsia"/>
          <w:color w:val="000000" w:themeColor="text1"/>
        </w:rPr>
        <w:t>对用户的要求</w:t>
      </w:r>
      <w:r w:rsidR="002A4DBE" w:rsidRPr="00B20B08">
        <w:rPr>
          <w:rFonts w:hint="eastAsia"/>
          <w:color w:val="000000" w:themeColor="text1"/>
        </w:rPr>
        <w:t>&gt;</w:t>
      </w:r>
    </w:p>
    <w:p w14:paraId="44B25647" w14:textId="7C24305C" w:rsidR="003A2316" w:rsidRPr="00B20B08" w:rsidRDefault="00785877" w:rsidP="00CC0D16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手机使用者目前对于小型手机游戏的操作流程都比较熟悉。本系统本身较为简单及界面友好，同时类似产品目前广泛使用，因此可以认为用户不需要培训即可使用本产品的全部功能</w:t>
      </w:r>
    </w:p>
    <w:p w14:paraId="11DC9F27" w14:textId="20151B6F" w:rsidR="00CC0D16" w:rsidRPr="00B20B08" w:rsidRDefault="00CC0D16" w:rsidP="00CC0D16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3.3.1.2</w:t>
      </w:r>
      <w:r w:rsidRPr="00B20B08">
        <w:rPr>
          <w:color w:val="000000" w:themeColor="text1"/>
        </w:rPr>
        <w:t xml:space="preserve"> </w:t>
      </w:r>
      <w:r w:rsidRPr="00B20B08">
        <w:rPr>
          <w:rFonts w:hint="eastAsia"/>
          <w:color w:val="000000" w:themeColor="text1"/>
        </w:rPr>
        <w:t>&lt;</w:t>
      </w:r>
      <w:r w:rsidRPr="00B20B08">
        <w:rPr>
          <w:rFonts w:hint="eastAsia"/>
          <w:color w:val="000000" w:themeColor="text1"/>
        </w:rPr>
        <w:t>本系统应有的特性</w:t>
      </w:r>
      <w:r w:rsidRPr="00B20B08">
        <w:rPr>
          <w:rFonts w:hint="eastAsia"/>
          <w:color w:val="000000" w:themeColor="text1"/>
        </w:rPr>
        <w:t>&gt;</w:t>
      </w:r>
    </w:p>
    <w:p w14:paraId="6D95409C" w14:textId="1820E8DD" w:rsidR="00CC0D16" w:rsidRPr="00B20B08" w:rsidRDefault="00CC0D16" w:rsidP="00CC0D16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本系统需要对用户的操作进行一定的控制，使用户能够合理合法的使用本系统，对于非法操作要能够识别并排除干扰，正常实现功能，操作时给出适当的提示信息，操作完成时给出适当的确认信息。</w:t>
      </w:r>
    </w:p>
    <w:p w14:paraId="06B4FB11" w14:textId="77777777" w:rsidR="002A4DBE" w:rsidRPr="00B20B08" w:rsidRDefault="003D1D6F" w:rsidP="003D1D6F">
      <w:pPr>
        <w:pStyle w:val="Heading3"/>
        <w:rPr>
          <w:color w:val="000000" w:themeColor="text1"/>
        </w:rPr>
      </w:pPr>
      <w:bookmarkStart w:id="14" w:name="_Toc446674980"/>
      <w:r w:rsidRPr="00B20B08">
        <w:rPr>
          <w:rFonts w:hint="eastAsia"/>
          <w:color w:val="000000" w:themeColor="text1"/>
        </w:rPr>
        <w:t>3.3.2</w:t>
      </w:r>
      <w:r w:rsidR="002A4DBE" w:rsidRPr="00B20B08">
        <w:rPr>
          <w:rFonts w:hint="eastAsia"/>
          <w:color w:val="000000" w:themeColor="text1"/>
        </w:rPr>
        <w:t>可靠性</w:t>
      </w:r>
      <w:bookmarkEnd w:id="14"/>
    </w:p>
    <w:p w14:paraId="7BE7C39E" w14:textId="29EE4413" w:rsidR="002A4DBE" w:rsidRPr="00B20B08" w:rsidRDefault="003D1D6F" w:rsidP="003D1D6F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3.3.2.1</w:t>
      </w:r>
      <w:r w:rsidRPr="00B20B08">
        <w:rPr>
          <w:color w:val="000000" w:themeColor="text1"/>
        </w:rPr>
        <w:t xml:space="preserve"> </w:t>
      </w:r>
      <w:r w:rsidR="002A4DBE" w:rsidRPr="00B20B08">
        <w:rPr>
          <w:rFonts w:hint="eastAsia"/>
          <w:color w:val="000000" w:themeColor="text1"/>
        </w:rPr>
        <w:t>&lt;</w:t>
      </w:r>
      <w:r w:rsidR="003A2316" w:rsidRPr="00B20B08">
        <w:rPr>
          <w:rFonts w:hint="eastAsia"/>
          <w:color w:val="000000" w:themeColor="text1"/>
        </w:rPr>
        <w:t>系统开放时间</w:t>
      </w:r>
      <w:r w:rsidR="002A4DBE" w:rsidRPr="00B20B08">
        <w:rPr>
          <w:rFonts w:hint="eastAsia"/>
          <w:color w:val="000000" w:themeColor="text1"/>
        </w:rPr>
        <w:t>&gt;</w:t>
      </w:r>
    </w:p>
    <w:p w14:paraId="05489071" w14:textId="382B2BB8" w:rsidR="00C71112" w:rsidRPr="00B20B08" w:rsidRDefault="003A2316" w:rsidP="00C71112">
      <w:pPr>
        <w:pStyle w:val="ListParagraph"/>
        <w:ind w:left="360" w:firstLineChars="0" w:firstLine="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本系统上线后，对于玩家为每周</w:t>
      </w:r>
      <w:r w:rsidRPr="00B20B08">
        <w:rPr>
          <w:rFonts w:hint="eastAsia"/>
          <w:color w:val="000000" w:themeColor="text1"/>
        </w:rPr>
        <w:t>7x24</w:t>
      </w:r>
      <w:r w:rsidRPr="00B20B08">
        <w:rPr>
          <w:rFonts w:hint="eastAsia"/>
          <w:color w:val="000000" w:themeColor="text1"/>
        </w:rPr>
        <w:t>小时工作</w:t>
      </w:r>
      <w:r w:rsidR="00C71112" w:rsidRPr="00B20B08">
        <w:rPr>
          <w:rFonts w:hint="eastAsia"/>
          <w:color w:val="000000" w:themeColor="text1"/>
        </w:rPr>
        <w:t>。</w:t>
      </w:r>
    </w:p>
    <w:p w14:paraId="0CAB5B83" w14:textId="76BE002F" w:rsidR="00CC4196" w:rsidRPr="00B20B08" w:rsidRDefault="00CC4196" w:rsidP="00CC4196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3.3.2.2</w:t>
      </w:r>
      <w:r w:rsidRPr="00B20B08">
        <w:rPr>
          <w:color w:val="000000" w:themeColor="text1"/>
        </w:rPr>
        <w:t xml:space="preserve"> </w:t>
      </w:r>
      <w:r w:rsidRPr="00B20B08">
        <w:rPr>
          <w:rFonts w:hint="eastAsia"/>
          <w:color w:val="000000" w:themeColor="text1"/>
        </w:rPr>
        <w:t>&lt;</w:t>
      </w:r>
      <w:r w:rsidRPr="00B20B08">
        <w:rPr>
          <w:rFonts w:hint="eastAsia"/>
          <w:color w:val="000000" w:themeColor="text1"/>
        </w:rPr>
        <w:t>操作权限</w:t>
      </w:r>
      <w:r w:rsidRPr="00B20B08">
        <w:rPr>
          <w:rFonts w:hint="eastAsia"/>
          <w:color w:val="000000" w:themeColor="text1"/>
        </w:rPr>
        <w:t>&gt;</w:t>
      </w:r>
    </w:p>
    <w:p w14:paraId="55F3FFDB" w14:textId="49AF60A8" w:rsidR="00CC4196" w:rsidRPr="00B20B08" w:rsidRDefault="00CC4196" w:rsidP="00C71112">
      <w:pPr>
        <w:pStyle w:val="ListParagraph"/>
        <w:ind w:left="360" w:firstLineChars="0" w:firstLine="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对于普通用户，能够进行单人模式与多人模式的游玩。也可以进行游戏地图的编辑，其他用户不能直接访问游戏地图。</w:t>
      </w:r>
    </w:p>
    <w:p w14:paraId="42BCABAA" w14:textId="0C2383DA" w:rsidR="00CC4196" w:rsidRPr="00B20B08" w:rsidRDefault="00CC0D16" w:rsidP="00CC4196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 xml:space="preserve">3.3.2.3 </w:t>
      </w:r>
      <w:r w:rsidR="00CC4196" w:rsidRPr="00B20B08">
        <w:rPr>
          <w:rFonts w:hint="eastAsia"/>
          <w:color w:val="000000" w:themeColor="text1"/>
        </w:rPr>
        <w:t>&lt;</w:t>
      </w:r>
      <w:r w:rsidR="00CC4196" w:rsidRPr="00B20B08">
        <w:rPr>
          <w:rFonts w:hint="eastAsia"/>
          <w:color w:val="000000" w:themeColor="text1"/>
        </w:rPr>
        <w:t>故障及处理要求</w:t>
      </w:r>
      <w:r w:rsidR="00CC4196" w:rsidRPr="00B20B08">
        <w:rPr>
          <w:rFonts w:hint="eastAsia"/>
          <w:color w:val="000000" w:themeColor="text1"/>
        </w:rPr>
        <w:t>&gt;</w:t>
      </w:r>
    </w:p>
    <w:p w14:paraId="416E90A2" w14:textId="09893967" w:rsidR="00CC4196" w:rsidRPr="00B20B08" w:rsidRDefault="00CC4196" w:rsidP="00C71112">
      <w:pPr>
        <w:pStyle w:val="ListParagraph"/>
        <w:ind w:left="360" w:firstLineChars="0" w:firstLine="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经讨论，预计初期系统的平均无故障时间为</w:t>
      </w:r>
      <w:r w:rsidRPr="00B20B08">
        <w:rPr>
          <w:rFonts w:hint="eastAsia"/>
          <w:color w:val="000000" w:themeColor="text1"/>
        </w:rPr>
        <w:t>24h</w:t>
      </w:r>
      <w:r w:rsidRPr="00B20B08">
        <w:rPr>
          <w:rFonts w:hint="eastAsia"/>
          <w:color w:val="000000" w:themeColor="text1"/>
        </w:rPr>
        <w:t>，经过长期运营后目标位</w:t>
      </w:r>
      <w:r w:rsidRPr="00B20B08">
        <w:rPr>
          <w:rFonts w:hint="eastAsia"/>
          <w:color w:val="000000" w:themeColor="text1"/>
        </w:rPr>
        <w:t>1000h</w:t>
      </w:r>
      <w:r w:rsidRPr="00B20B08">
        <w:rPr>
          <w:rFonts w:hint="eastAsia"/>
          <w:color w:val="000000" w:themeColor="text1"/>
        </w:rPr>
        <w:t>或以上。平均修复时间≤</w:t>
      </w:r>
      <w:r w:rsidRPr="00B20B08">
        <w:rPr>
          <w:rFonts w:hint="eastAsia"/>
          <w:color w:val="000000" w:themeColor="text1"/>
        </w:rPr>
        <w:t>1h</w:t>
      </w:r>
      <w:r w:rsidRPr="00B20B08">
        <w:rPr>
          <w:rFonts w:hint="eastAsia"/>
          <w:color w:val="000000" w:themeColor="text1"/>
        </w:rPr>
        <w:t>。</w:t>
      </w:r>
    </w:p>
    <w:p w14:paraId="256B645E" w14:textId="20B2C7E9" w:rsidR="00CC4196" w:rsidRPr="00B20B08" w:rsidRDefault="00CC4196" w:rsidP="00CC4196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3.3.2.4</w:t>
      </w:r>
      <w:r w:rsidRPr="00B20B08">
        <w:rPr>
          <w:color w:val="000000" w:themeColor="text1"/>
        </w:rPr>
        <w:t xml:space="preserve"> </w:t>
      </w:r>
      <w:r w:rsidRPr="00B20B08">
        <w:rPr>
          <w:rFonts w:hint="eastAsia"/>
          <w:color w:val="000000" w:themeColor="text1"/>
        </w:rPr>
        <w:t>&lt;</w:t>
      </w:r>
      <w:r w:rsidRPr="00B20B08">
        <w:rPr>
          <w:rFonts w:hint="eastAsia"/>
          <w:color w:val="000000" w:themeColor="text1"/>
        </w:rPr>
        <w:t>代码及系统错误率</w:t>
      </w:r>
      <w:r w:rsidRPr="00B20B08">
        <w:rPr>
          <w:rFonts w:hint="eastAsia"/>
          <w:color w:val="000000" w:themeColor="text1"/>
        </w:rPr>
        <w:t>&gt;</w:t>
      </w:r>
    </w:p>
    <w:p w14:paraId="23F63FA5" w14:textId="77777777" w:rsidR="00CC4196" w:rsidRPr="00B20B08" w:rsidRDefault="00CC4196" w:rsidP="00CC4196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最高代码错误率为</w:t>
      </w:r>
      <w:r w:rsidRPr="00B20B08">
        <w:rPr>
          <w:rFonts w:hint="eastAsia"/>
          <w:color w:val="000000" w:themeColor="text1"/>
        </w:rPr>
        <w:t>30b</w:t>
      </w:r>
      <w:r w:rsidRPr="00B20B08">
        <w:rPr>
          <w:rFonts w:hint="eastAsia"/>
          <w:color w:val="000000" w:themeColor="text1"/>
        </w:rPr>
        <w:t>／</w:t>
      </w:r>
      <w:r w:rsidRPr="00B20B08">
        <w:rPr>
          <w:color w:val="000000" w:themeColor="text1"/>
        </w:rPr>
        <w:t>KLOC</w:t>
      </w:r>
      <w:r w:rsidRPr="00B20B08">
        <w:rPr>
          <w:rFonts w:hint="eastAsia"/>
          <w:color w:val="000000" w:themeColor="text1"/>
        </w:rPr>
        <w:t>。对于系统：</w:t>
      </w:r>
    </w:p>
    <w:p w14:paraId="38F45A15" w14:textId="77777777" w:rsidR="00CC4196" w:rsidRPr="00B20B08" w:rsidRDefault="00CC4196" w:rsidP="00CC4196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小错误：不影响正常运行，不影响用户体验，能够线上解决的错误，要求为</w:t>
      </w:r>
      <w:r w:rsidRPr="00B20B08">
        <w:rPr>
          <w:color w:val="000000" w:themeColor="text1"/>
        </w:rPr>
        <w:t>20b/KLOC</w:t>
      </w:r>
      <w:r w:rsidRPr="00B20B08">
        <w:rPr>
          <w:rFonts w:hint="eastAsia"/>
          <w:color w:val="000000" w:themeColor="text1"/>
        </w:rPr>
        <w:t>。</w:t>
      </w:r>
    </w:p>
    <w:p w14:paraId="1130B9DD" w14:textId="77777777" w:rsidR="00CC4196" w:rsidRPr="00B20B08" w:rsidRDefault="00CC4196" w:rsidP="00CC4196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大错误：影响系统长期运行或者影响用户体验，不能够线上解决的错误，要求为</w:t>
      </w:r>
      <w:r w:rsidRPr="00B20B08">
        <w:rPr>
          <w:color w:val="000000" w:themeColor="text1"/>
        </w:rPr>
        <w:lastRenderedPageBreak/>
        <w:t>5b/KLOC</w:t>
      </w:r>
      <w:r w:rsidRPr="00B20B08">
        <w:rPr>
          <w:rFonts w:hint="eastAsia"/>
          <w:color w:val="000000" w:themeColor="text1"/>
        </w:rPr>
        <w:t>。</w:t>
      </w:r>
    </w:p>
    <w:p w14:paraId="11131DD0" w14:textId="160B474E" w:rsidR="00CC4196" w:rsidRPr="00B20B08" w:rsidRDefault="00CC4196" w:rsidP="00C94017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严重错误：一旦发生系统不能正常运行，要求为</w:t>
      </w:r>
      <w:r w:rsidRPr="00B20B08">
        <w:rPr>
          <w:color w:val="000000" w:themeColor="text1"/>
        </w:rPr>
        <w:t>1b/KLOC</w:t>
      </w:r>
      <w:r w:rsidRPr="00B20B08">
        <w:rPr>
          <w:rFonts w:hint="eastAsia"/>
          <w:color w:val="000000" w:themeColor="text1"/>
        </w:rPr>
        <w:t>。</w:t>
      </w:r>
    </w:p>
    <w:p w14:paraId="6F900E0A" w14:textId="61CBA494" w:rsidR="00C56647" w:rsidRPr="00B20B08" w:rsidRDefault="003D1D6F" w:rsidP="00C94017">
      <w:pPr>
        <w:pStyle w:val="Heading3"/>
        <w:rPr>
          <w:color w:val="000000" w:themeColor="text1"/>
        </w:rPr>
      </w:pPr>
      <w:bookmarkStart w:id="15" w:name="_Toc446674981"/>
      <w:r w:rsidRPr="00B20B08">
        <w:rPr>
          <w:rFonts w:hint="eastAsia"/>
          <w:color w:val="000000" w:themeColor="text1"/>
        </w:rPr>
        <w:t>3.3.3</w:t>
      </w:r>
      <w:r w:rsidR="002A4DBE" w:rsidRPr="00B20B08">
        <w:rPr>
          <w:rFonts w:hint="eastAsia"/>
          <w:color w:val="000000" w:themeColor="text1"/>
        </w:rPr>
        <w:t>性能</w:t>
      </w:r>
      <w:bookmarkEnd w:id="15"/>
    </w:p>
    <w:p w14:paraId="04779A56" w14:textId="1DC6AEFE" w:rsidR="002A4DBE" w:rsidRPr="00B20B08" w:rsidRDefault="003D1D6F" w:rsidP="003D1D6F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3.3.3.1</w:t>
      </w:r>
      <w:r w:rsidRPr="00B20B08">
        <w:rPr>
          <w:color w:val="000000" w:themeColor="text1"/>
        </w:rPr>
        <w:t xml:space="preserve"> </w:t>
      </w:r>
      <w:r w:rsidR="002A4DBE" w:rsidRPr="00B20B08">
        <w:rPr>
          <w:rFonts w:hint="eastAsia"/>
          <w:color w:val="000000" w:themeColor="text1"/>
        </w:rPr>
        <w:t>&lt;</w:t>
      </w:r>
      <w:r w:rsidR="00C94017" w:rsidRPr="00B20B08">
        <w:rPr>
          <w:rFonts w:hint="eastAsia"/>
          <w:color w:val="000000" w:themeColor="text1"/>
        </w:rPr>
        <w:t>响应时间需求</w:t>
      </w:r>
      <w:r w:rsidR="002A4DBE" w:rsidRPr="00B20B08">
        <w:rPr>
          <w:rFonts w:hint="eastAsia"/>
          <w:color w:val="000000" w:themeColor="text1"/>
        </w:rPr>
        <w:t>&gt;</w:t>
      </w:r>
    </w:p>
    <w:p w14:paraId="7B687CBA" w14:textId="105C1643" w:rsidR="005D749A" w:rsidRPr="00B20B08" w:rsidRDefault="005D749A" w:rsidP="005D749A">
      <w:pPr>
        <w:rPr>
          <w:color w:val="000000" w:themeColor="text1"/>
        </w:rPr>
      </w:pPr>
      <w:r w:rsidRPr="00B20B08">
        <w:rPr>
          <w:color w:val="000000" w:themeColor="text1"/>
        </w:rPr>
        <w:tab/>
      </w:r>
      <w:r w:rsidR="00CC0D16" w:rsidRPr="00B20B08">
        <w:rPr>
          <w:rFonts w:hint="eastAsia"/>
          <w:color w:val="000000" w:themeColor="text1"/>
        </w:rPr>
        <w:t>本系统对用户多人模式请求的平均响应时间在</w:t>
      </w:r>
      <w:r w:rsidR="00CC0D16" w:rsidRPr="00B20B08">
        <w:rPr>
          <w:rFonts w:hint="eastAsia"/>
          <w:color w:val="000000" w:themeColor="text1"/>
        </w:rPr>
        <w:t>0.5s</w:t>
      </w:r>
      <w:r w:rsidR="00CC0D16" w:rsidRPr="00B20B08">
        <w:rPr>
          <w:rFonts w:hint="eastAsia"/>
          <w:color w:val="000000" w:themeColor="text1"/>
        </w:rPr>
        <w:t>左右为宜，最长响应时间不应该超过</w:t>
      </w:r>
      <w:r w:rsidR="00CC0D16" w:rsidRPr="00B20B08">
        <w:rPr>
          <w:rFonts w:hint="eastAsia"/>
          <w:color w:val="000000" w:themeColor="text1"/>
        </w:rPr>
        <w:t>5s</w:t>
      </w:r>
      <w:r w:rsidR="00CC0D16" w:rsidRPr="00B20B08">
        <w:rPr>
          <w:rFonts w:hint="eastAsia"/>
          <w:color w:val="000000" w:themeColor="text1"/>
        </w:rPr>
        <w:t>。</w:t>
      </w:r>
    </w:p>
    <w:p w14:paraId="4D6F5449" w14:textId="31F26762" w:rsidR="00C94017" w:rsidRPr="00B20B08" w:rsidRDefault="00CC0D16" w:rsidP="00C94017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3.3.3.2</w:t>
      </w:r>
      <w:r w:rsidR="00C94017" w:rsidRPr="00B20B08">
        <w:rPr>
          <w:color w:val="000000" w:themeColor="text1"/>
        </w:rPr>
        <w:t xml:space="preserve"> </w:t>
      </w:r>
      <w:r w:rsidR="00C94017" w:rsidRPr="00B20B08">
        <w:rPr>
          <w:rFonts w:hint="eastAsia"/>
          <w:color w:val="000000" w:themeColor="text1"/>
        </w:rPr>
        <w:t>&lt;</w:t>
      </w:r>
      <w:r w:rsidRPr="00B20B08">
        <w:rPr>
          <w:rFonts w:hint="eastAsia"/>
          <w:color w:val="000000" w:themeColor="text1"/>
        </w:rPr>
        <w:t>吞吐量</w:t>
      </w:r>
      <w:r w:rsidR="00C94017" w:rsidRPr="00B20B08">
        <w:rPr>
          <w:rFonts w:hint="eastAsia"/>
          <w:color w:val="000000" w:themeColor="text1"/>
        </w:rPr>
        <w:t>需求</w:t>
      </w:r>
      <w:r w:rsidR="00C94017" w:rsidRPr="00B20B08">
        <w:rPr>
          <w:rFonts w:hint="eastAsia"/>
          <w:color w:val="000000" w:themeColor="text1"/>
        </w:rPr>
        <w:t>&gt;</w:t>
      </w:r>
    </w:p>
    <w:p w14:paraId="6917B45D" w14:textId="19E2F3F9" w:rsidR="00C94017" w:rsidRPr="00B20B08" w:rsidRDefault="00CC0D16" w:rsidP="00CC0D16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本系统多人模式采用局域网连接，考虑到实际情况，每秒交换的数据在</w:t>
      </w:r>
      <w:r w:rsidRPr="00B20B08">
        <w:rPr>
          <w:rFonts w:hint="eastAsia"/>
          <w:color w:val="000000" w:themeColor="text1"/>
        </w:rPr>
        <w:t>1000</w:t>
      </w:r>
      <w:r w:rsidRPr="00B20B08">
        <w:rPr>
          <w:rFonts w:hint="eastAsia"/>
          <w:color w:val="000000" w:themeColor="text1"/>
        </w:rPr>
        <w:t>条以下，因此，本系统吞吐量不大，无并发数要求。</w:t>
      </w:r>
    </w:p>
    <w:p w14:paraId="5EB9887D" w14:textId="0FB2F1A9" w:rsidR="00C94017" w:rsidRPr="00B20B08" w:rsidRDefault="00CC0D16" w:rsidP="00C94017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3.3.3.3</w:t>
      </w:r>
      <w:r w:rsidR="00C94017" w:rsidRPr="00B20B08">
        <w:rPr>
          <w:color w:val="000000" w:themeColor="text1"/>
        </w:rPr>
        <w:t xml:space="preserve"> </w:t>
      </w:r>
      <w:r w:rsidR="00C94017" w:rsidRPr="00B20B08">
        <w:rPr>
          <w:rFonts w:hint="eastAsia"/>
          <w:color w:val="000000" w:themeColor="text1"/>
        </w:rPr>
        <w:t>&lt;</w:t>
      </w:r>
      <w:r w:rsidRPr="00B20B08">
        <w:rPr>
          <w:rFonts w:hint="eastAsia"/>
          <w:color w:val="000000" w:themeColor="text1"/>
        </w:rPr>
        <w:t>容量需求</w:t>
      </w:r>
      <w:r w:rsidR="00C94017" w:rsidRPr="00B20B08">
        <w:rPr>
          <w:rFonts w:hint="eastAsia"/>
          <w:color w:val="000000" w:themeColor="text1"/>
        </w:rPr>
        <w:t>&gt;</w:t>
      </w:r>
    </w:p>
    <w:p w14:paraId="63416481" w14:textId="74635D5D" w:rsidR="00C94017" w:rsidRPr="00B20B08" w:rsidRDefault="00CC0D16" w:rsidP="00CC0D16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对于本系统的适用范围，地图本地存储不超过</w:t>
      </w:r>
      <w:r w:rsidRPr="00B20B08">
        <w:rPr>
          <w:rFonts w:hint="eastAsia"/>
          <w:color w:val="000000" w:themeColor="text1"/>
        </w:rPr>
        <w:t>100</w:t>
      </w:r>
      <w:r w:rsidRPr="00B20B08">
        <w:rPr>
          <w:rFonts w:hint="eastAsia"/>
          <w:color w:val="000000" w:themeColor="text1"/>
        </w:rPr>
        <w:t>各。</w:t>
      </w:r>
    </w:p>
    <w:p w14:paraId="14BD5947" w14:textId="59C1F587" w:rsidR="00CC0D16" w:rsidRPr="00B20B08" w:rsidRDefault="00CC0D16" w:rsidP="00CC0D16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3.3.3.4</w:t>
      </w:r>
      <w:r w:rsidRPr="00B20B08">
        <w:rPr>
          <w:color w:val="000000" w:themeColor="text1"/>
        </w:rPr>
        <w:t xml:space="preserve"> </w:t>
      </w:r>
      <w:r w:rsidRPr="00B20B08">
        <w:rPr>
          <w:rFonts w:hint="eastAsia"/>
          <w:color w:val="000000" w:themeColor="text1"/>
        </w:rPr>
        <w:t>&lt;</w:t>
      </w:r>
      <w:r w:rsidRPr="00B20B08">
        <w:rPr>
          <w:rFonts w:hint="eastAsia"/>
          <w:color w:val="000000" w:themeColor="text1"/>
        </w:rPr>
        <w:t>降级模式</w:t>
      </w:r>
      <w:r w:rsidRPr="00B20B08">
        <w:rPr>
          <w:rFonts w:hint="eastAsia"/>
          <w:color w:val="000000" w:themeColor="text1"/>
        </w:rPr>
        <w:t>&gt;</w:t>
      </w:r>
    </w:p>
    <w:p w14:paraId="3AF99B08" w14:textId="5438B686" w:rsidR="00CC0D16" w:rsidRPr="00B20B08" w:rsidRDefault="00CC0D16" w:rsidP="00CC0D16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当本系统因为某些状况不能工作在最佳性能模式时，需要进入降级模式。在降级模式中，我们认为系统能够承载初识设计的</w:t>
      </w:r>
      <w:r w:rsidRPr="00B20B08">
        <w:rPr>
          <w:rFonts w:hint="eastAsia"/>
          <w:color w:val="000000" w:themeColor="text1"/>
        </w:rPr>
        <w:t>1/10</w:t>
      </w:r>
      <w:r w:rsidRPr="00B20B08">
        <w:rPr>
          <w:rFonts w:hint="eastAsia"/>
          <w:color w:val="000000" w:themeColor="text1"/>
        </w:rPr>
        <w:t>负载仍然可以接受。此时，对硬件，通信等需求大大降低，同时能够满足最基本的需求。</w:t>
      </w:r>
    </w:p>
    <w:p w14:paraId="25AD88EB" w14:textId="5A011AF9" w:rsidR="00CC0D16" w:rsidRPr="00B20B08" w:rsidRDefault="00CC0D16" w:rsidP="00CC0D16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3.3.3.5</w:t>
      </w:r>
      <w:r w:rsidRPr="00B20B08">
        <w:rPr>
          <w:color w:val="000000" w:themeColor="text1"/>
        </w:rPr>
        <w:t xml:space="preserve"> </w:t>
      </w:r>
      <w:r w:rsidRPr="00B20B08">
        <w:rPr>
          <w:rFonts w:hint="eastAsia"/>
          <w:color w:val="000000" w:themeColor="text1"/>
        </w:rPr>
        <w:t>&lt;</w:t>
      </w:r>
      <w:r w:rsidRPr="00B20B08">
        <w:rPr>
          <w:rFonts w:hint="eastAsia"/>
          <w:color w:val="000000" w:themeColor="text1"/>
        </w:rPr>
        <w:t>资源需求</w:t>
      </w:r>
      <w:r w:rsidRPr="00B20B08">
        <w:rPr>
          <w:rFonts w:hint="eastAsia"/>
          <w:color w:val="000000" w:themeColor="text1"/>
        </w:rPr>
        <w:t>&gt;</w:t>
      </w:r>
    </w:p>
    <w:p w14:paraId="30124100" w14:textId="77777777" w:rsidR="00CC0D16" w:rsidRPr="00B20B08" w:rsidRDefault="00CC0D16" w:rsidP="00CC0D16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初期预测本系统负载不大，内存占用不超过</w:t>
      </w:r>
      <w:r w:rsidRPr="00B20B08">
        <w:rPr>
          <w:rFonts w:hint="eastAsia"/>
          <w:color w:val="000000" w:themeColor="text1"/>
        </w:rPr>
        <w:t>1GB</w:t>
      </w:r>
      <w:r w:rsidRPr="00B20B08">
        <w:rPr>
          <w:rFonts w:hint="eastAsia"/>
          <w:color w:val="000000" w:themeColor="text1"/>
        </w:rPr>
        <w:t>。预计磁盘占用不超过</w:t>
      </w:r>
      <w:r w:rsidRPr="00B20B08">
        <w:rPr>
          <w:rFonts w:hint="eastAsia"/>
          <w:color w:val="000000" w:themeColor="text1"/>
        </w:rPr>
        <w:t>1GB</w:t>
      </w:r>
      <w:r w:rsidRPr="00B20B08">
        <w:rPr>
          <w:rFonts w:hint="eastAsia"/>
          <w:color w:val="000000" w:themeColor="text1"/>
        </w:rPr>
        <w:t>。对于网络请求，假定平均请求</w:t>
      </w:r>
      <w:r w:rsidRPr="00B20B08">
        <w:rPr>
          <w:rFonts w:hint="eastAsia"/>
          <w:color w:val="000000" w:themeColor="text1"/>
        </w:rPr>
        <w:t>100</w:t>
      </w:r>
      <w:r w:rsidRPr="00B20B08">
        <w:rPr>
          <w:rFonts w:hint="eastAsia"/>
          <w:color w:val="000000" w:themeColor="text1"/>
        </w:rPr>
        <w:t>次，每次</w:t>
      </w:r>
      <w:r w:rsidRPr="00B20B08">
        <w:rPr>
          <w:rFonts w:hint="eastAsia"/>
          <w:color w:val="000000" w:themeColor="text1"/>
        </w:rPr>
        <w:t>10kb</w:t>
      </w:r>
      <w:r w:rsidRPr="00B20B08">
        <w:rPr>
          <w:rFonts w:hint="eastAsia"/>
          <w:color w:val="000000" w:themeColor="text1"/>
        </w:rPr>
        <w:t>，因此预计需要大约</w:t>
      </w:r>
      <w:r w:rsidRPr="00B20B08">
        <w:rPr>
          <w:rFonts w:hint="eastAsia"/>
          <w:color w:val="000000" w:themeColor="text1"/>
        </w:rPr>
        <w:t>1Mbps</w:t>
      </w:r>
      <w:r w:rsidRPr="00B20B08">
        <w:rPr>
          <w:rFonts w:hint="eastAsia"/>
          <w:color w:val="000000" w:themeColor="text1"/>
        </w:rPr>
        <w:t>的带宽。</w:t>
      </w:r>
    </w:p>
    <w:p w14:paraId="237A4B75" w14:textId="77777777" w:rsidR="00CC0D16" w:rsidRPr="00B20B08" w:rsidRDefault="00CC0D16" w:rsidP="005D749A">
      <w:pPr>
        <w:rPr>
          <w:color w:val="000000" w:themeColor="text1"/>
        </w:rPr>
      </w:pPr>
    </w:p>
    <w:p w14:paraId="151D8EFD" w14:textId="4081C040" w:rsidR="00B62AC7" w:rsidRPr="00B20B08" w:rsidRDefault="003D1D6F" w:rsidP="006D09BB">
      <w:pPr>
        <w:pStyle w:val="Heading3"/>
        <w:rPr>
          <w:color w:val="000000" w:themeColor="text1"/>
        </w:rPr>
      </w:pPr>
      <w:bookmarkStart w:id="16" w:name="_Toc446674982"/>
      <w:r w:rsidRPr="00B20B08">
        <w:rPr>
          <w:rFonts w:hint="eastAsia"/>
          <w:color w:val="000000" w:themeColor="text1"/>
        </w:rPr>
        <w:t>3.3.4</w:t>
      </w:r>
      <w:r w:rsidR="002A4DBE" w:rsidRPr="00B20B08">
        <w:rPr>
          <w:rFonts w:hint="eastAsia"/>
          <w:color w:val="000000" w:themeColor="text1"/>
        </w:rPr>
        <w:t>可支持性</w:t>
      </w:r>
      <w:bookmarkEnd w:id="16"/>
    </w:p>
    <w:p w14:paraId="2A034692" w14:textId="3053859C" w:rsidR="002A4DBE" w:rsidRPr="00B20B08" w:rsidRDefault="003D1D6F" w:rsidP="003D1D6F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3.3.4.1</w:t>
      </w:r>
      <w:r w:rsidRPr="00B20B08">
        <w:rPr>
          <w:color w:val="000000" w:themeColor="text1"/>
        </w:rPr>
        <w:t xml:space="preserve"> </w:t>
      </w:r>
      <w:r w:rsidR="002A4DBE" w:rsidRPr="00B20B08">
        <w:rPr>
          <w:rFonts w:hint="eastAsia"/>
          <w:color w:val="000000" w:themeColor="text1"/>
        </w:rPr>
        <w:t>&lt;</w:t>
      </w:r>
      <w:r w:rsidR="006D09BB" w:rsidRPr="00B20B08">
        <w:rPr>
          <w:rFonts w:hint="eastAsia"/>
          <w:color w:val="000000" w:themeColor="text1"/>
        </w:rPr>
        <w:t>编码标准及命名约定</w:t>
      </w:r>
      <w:r w:rsidR="002A4DBE" w:rsidRPr="00B20B08">
        <w:rPr>
          <w:rFonts w:hint="eastAsia"/>
          <w:color w:val="000000" w:themeColor="text1"/>
        </w:rPr>
        <w:t>&gt;</w:t>
      </w:r>
    </w:p>
    <w:p w14:paraId="5AB70D87" w14:textId="30D24F39" w:rsidR="005D749A" w:rsidRPr="00B20B08" w:rsidRDefault="005D749A" w:rsidP="005D749A">
      <w:pPr>
        <w:rPr>
          <w:color w:val="000000" w:themeColor="text1"/>
        </w:rPr>
      </w:pPr>
      <w:r w:rsidRPr="00B20B08">
        <w:rPr>
          <w:color w:val="000000" w:themeColor="text1"/>
        </w:rPr>
        <w:tab/>
      </w:r>
      <w:r w:rsidR="006D09BB" w:rsidRPr="00B20B08">
        <w:rPr>
          <w:rFonts w:hint="eastAsia"/>
          <w:color w:val="000000" w:themeColor="text1"/>
        </w:rPr>
        <w:t>代码及程序标准参见《编程及代码风格指南》。</w:t>
      </w:r>
    </w:p>
    <w:p w14:paraId="532020BA" w14:textId="4FF8CD40" w:rsidR="006D09BB" w:rsidRPr="00B20B08" w:rsidRDefault="006D09BB" w:rsidP="006D09BB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lastRenderedPageBreak/>
        <w:t>3.3.4.2</w:t>
      </w:r>
      <w:r w:rsidRPr="00B20B08">
        <w:rPr>
          <w:color w:val="000000" w:themeColor="text1"/>
        </w:rPr>
        <w:t xml:space="preserve"> </w:t>
      </w:r>
      <w:r w:rsidRPr="00B20B08">
        <w:rPr>
          <w:rFonts w:hint="eastAsia"/>
          <w:color w:val="000000" w:themeColor="text1"/>
        </w:rPr>
        <w:t>&lt;</w:t>
      </w:r>
      <w:r w:rsidRPr="00B20B08">
        <w:rPr>
          <w:rFonts w:hint="eastAsia"/>
          <w:color w:val="000000" w:themeColor="text1"/>
        </w:rPr>
        <w:t>维护访问权及应用程序</w:t>
      </w:r>
      <w:r w:rsidRPr="00B20B08">
        <w:rPr>
          <w:rFonts w:hint="eastAsia"/>
          <w:color w:val="000000" w:themeColor="text1"/>
        </w:rPr>
        <w:t>&gt;</w:t>
      </w:r>
    </w:p>
    <w:p w14:paraId="39502820" w14:textId="75EFAFF6" w:rsidR="006D09BB" w:rsidRPr="00B20B08" w:rsidRDefault="006D09BB" w:rsidP="005D749A">
      <w:pPr>
        <w:rPr>
          <w:color w:val="000000" w:themeColor="text1"/>
        </w:rPr>
      </w:pPr>
      <w:r w:rsidRPr="00B20B08">
        <w:rPr>
          <w:color w:val="000000" w:themeColor="text1"/>
        </w:rPr>
        <w:tab/>
      </w:r>
      <w:r w:rsidRPr="00B20B08">
        <w:rPr>
          <w:rFonts w:hint="eastAsia"/>
          <w:color w:val="000000" w:themeColor="text1"/>
        </w:rPr>
        <w:t>维护访问权仅维护人员使用，用户不得擅自提升权限。维护实用程序由维护人员保存及使用，不得随意分发，使用时应当验证权限。</w:t>
      </w:r>
    </w:p>
    <w:p w14:paraId="734BC870" w14:textId="262C5ADB" w:rsidR="00B62AC7" w:rsidRPr="00B20B08" w:rsidRDefault="003D1D6F" w:rsidP="0096504B">
      <w:pPr>
        <w:pStyle w:val="Heading3"/>
        <w:rPr>
          <w:color w:val="000000" w:themeColor="text1"/>
        </w:rPr>
      </w:pPr>
      <w:bookmarkStart w:id="17" w:name="_Toc446674983"/>
      <w:r w:rsidRPr="00B20B08">
        <w:rPr>
          <w:rFonts w:hint="eastAsia"/>
          <w:color w:val="000000" w:themeColor="text1"/>
        </w:rPr>
        <w:t>3.3.5</w:t>
      </w:r>
      <w:r w:rsidR="002A4DBE" w:rsidRPr="00B20B08">
        <w:rPr>
          <w:rFonts w:hint="eastAsia"/>
          <w:color w:val="000000" w:themeColor="text1"/>
        </w:rPr>
        <w:t>设计约束</w:t>
      </w:r>
      <w:bookmarkEnd w:id="17"/>
    </w:p>
    <w:p w14:paraId="3D5575FC" w14:textId="3AFF3A15" w:rsidR="002A4DBE" w:rsidRPr="00B20B08" w:rsidRDefault="003D1D6F" w:rsidP="003D1D6F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3.3.5.1</w:t>
      </w:r>
      <w:r w:rsidRPr="00B20B08">
        <w:rPr>
          <w:color w:val="000000" w:themeColor="text1"/>
        </w:rPr>
        <w:t xml:space="preserve"> </w:t>
      </w:r>
      <w:r w:rsidR="002A4DBE" w:rsidRPr="00B20B08">
        <w:rPr>
          <w:rFonts w:hint="eastAsia"/>
          <w:color w:val="000000" w:themeColor="text1"/>
        </w:rPr>
        <w:t>&lt;</w:t>
      </w:r>
      <w:r w:rsidR="001F0211" w:rsidRPr="00B20B08">
        <w:rPr>
          <w:rFonts w:hint="eastAsia"/>
          <w:color w:val="000000" w:themeColor="text1"/>
        </w:rPr>
        <w:t>软件本身相关</w:t>
      </w:r>
      <w:r w:rsidR="002A4DBE" w:rsidRPr="00B20B08">
        <w:rPr>
          <w:rFonts w:hint="eastAsia"/>
          <w:color w:val="000000" w:themeColor="text1"/>
        </w:rPr>
        <w:t>&gt;</w:t>
      </w:r>
    </w:p>
    <w:p w14:paraId="129C23C9" w14:textId="5E290C31" w:rsidR="005D749A" w:rsidRPr="00B20B08" w:rsidRDefault="005D749A" w:rsidP="005D749A">
      <w:pPr>
        <w:rPr>
          <w:color w:val="000000" w:themeColor="text1"/>
        </w:rPr>
      </w:pPr>
      <w:r w:rsidRPr="00B20B08">
        <w:rPr>
          <w:color w:val="000000" w:themeColor="text1"/>
        </w:rPr>
        <w:tab/>
      </w:r>
      <w:r w:rsidR="001F0211" w:rsidRPr="00B20B08">
        <w:rPr>
          <w:rFonts w:hint="eastAsia"/>
          <w:color w:val="000000" w:themeColor="text1"/>
        </w:rPr>
        <w:t>考虑到使用人群，本软件应当支持英文、简体中文及繁体中文语言</w:t>
      </w:r>
      <w:r w:rsidRPr="00B20B08">
        <w:rPr>
          <w:rFonts w:hint="eastAsia"/>
          <w:color w:val="000000" w:themeColor="text1"/>
        </w:rPr>
        <w:t>。</w:t>
      </w:r>
      <w:r w:rsidR="001F0211" w:rsidRPr="00B20B08">
        <w:rPr>
          <w:rFonts w:hint="eastAsia"/>
          <w:color w:val="000000" w:themeColor="text1"/>
        </w:rPr>
        <w:t>本软件开发语言为</w:t>
      </w:r>
      <w:r w:rsidR="001F0211" w:rsidRPr="00B20B08">
        <w:rPr>
          <w:color w:val="000000" w:themeColor="text1"/>
        </w:rPr>
        <w:t>Java</w:t>
      </w:r>
      <w:r w:rsidR="001F0211" w:rsidRPr="00B20B08">
        <w:rPr>
          <w:rFonts w:hint="eastAsia"/>
          <w:color w:val="000000" w:themeColor="text1"/>
        </w:rPr>
        <w:t>。</w:t>
      </w:r>
    </w:p>
    <w:p w14:paraId="2313A484" w14:textId="23362B55" w:rsidR="001F0211" w:rsidRPr="00B20B08" w:rsidRDefault="001F0211" w:rsidP="001F0211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3.3.5.2</w:t>
      </w:r>
      <w:r w:rsidRPr="00B20B08">
        <w:rPr>
          <w:color w:val="000000" w:themeColor="text1"/>
        </w:rPr>
        <w:t xml:space="preserve"> </w:t>
      </w:r>
      <w:r w:rsidRPr="00B20B08">
        <w:rPr>
          <w:rFonts w:hint="eastAsia"/>
          <w:color w:val="000000" w:themeColor="text1"/>
        </w:rPr>
        <w:t>&lt;</w:t>
      </w:r>
      <w:r w:rsidRPr="00B20B08">
        <w:rPr>
          <w:rFonts w:hint="eastAsia"/>
          <w:color w:val="000000" w:themeColor="text1"/>
        </w:rPr>
        <w:t>软件流程需求约束</w:t>
      </w:r>
      <w:r w:rsidRPr="00B20B08">
        <w:rPr>
          <w:rFonts w:hint="eastAsia"/>
          <w:color w:val="000000" w:themeColor="text1"/>
        </w:rPr>
        <w:t>&gt;</w:t>
      </w:r>
    </w:p>
    <w:p w14:paraId="4F03C1A7" w14:textId="283D791D" w:rsidR="001F0211" w:rsidRPr="00B20B08" w:rsidRDefault="001F0211" w:rsidP="005D749A">
      <w:pPr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ab/>
      </w:r>
      <w:r w:rsidRPr="00B20B08">
        <w:rPr>
          <w:rFonts w:hint="eastAsia"/>
          <w:color w:val="000000" w:themeColor="text1"/>
        </w:rPr>
        <w:t>根据需求管理计划进行软件需求的分析等工作。</w:t>
      </w:r>
    </w:p>
    <w:p w14:paraId="595C0DD3" w14:textId="2D23B881" w:rsidR="001F0211" w:rsidRPr="00B20B08" w:rsidRDefault="001F0211" w:rsidP="001F0211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3.3.5.3</w:t>
      </w:r>
      <w:r w:rsidRPr="00B20B08">
        <w:rPr>
          <w:color w:val="000000" w:themeColor="text1"/>
        </w:rPr>
        <w:t xml:space="preserve"> </w:t>
      </w:r>
      <w:r w:rsidRPr="00B20B08">
        <w:rPr>
          <w:rFonts w:hint="eastAsia"/>
          <w:color w:val="000000" w:themeColor="text1"/>
        </w:rPr>
        <w:t>&lt;</w:t>
      </w:r>
      <w:r w:rsidRPr="00B20B08">
        <w:rPr>
          <w:rFonts w:hint="eastAsia"/>
          <w:color w:val="000000" w:themeColor="text1"/>
        </w:rPr>
        <w:t>构架及设计约束</w:t>
      </w:r>
      <w:r w:rsidRPr="00B20B08">
        <w:rPr>
          <w:rFonts w:hint="eastAsia"/>
          <w:color w:val="000000" w:themeColor="text1"/>
        </w:rPr>
        <w:t>&gt;</w:t>
      </w:r>
    </w:p>
    <w:p w14:paraId="698B836A" w14:textId="064F5EC5" w:rsidR="001F0211" w:rsidRPr="00B20B08" w:rsidRDefault="001F0211" w:rsidP="005D749A">
      <w:pPr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ab/>
      </w:r>
      <w:r w:rsidRPr="00B20B08">
        <w:rPr>
          <w:rFonts w:hint="eastAsia"/>
          <w:color w:val="000000" w:themeColor="text1"/>
        </w:rPr>
        <w:t>本系统构架遵循</w:t>
      </w:r>
      <w:r w:rsidRPr="00B20B08">
        <w:rPr>
          <w:rFonts w:hint="eastAsia"/>
          <w:color w:val="000000" w:themeColor="text1"/>
        </w:rPr>
        <w:t>C/S</w:t>
      </w:r>
      <w:r w:rsidRPr="00B20B08">
        <w:rPr>
          <w:rFonts w:hint="eastAsia"/>
          <w:color w:val="000000" w:themeColor="text1"/>
        </w:rPr>
        <w:t>构架，设计时尽量做到各个模块相互分离，便于模块化开发，同时也注意复用性与可移植性。</w:t>
      </w:r>
    </w:p>
    <w:p w14:paraId="2DF36D6E" w14:textId="4BAA1812" w:rsidR="001F0211" w:rsidRPr="00B20B08" w:rsidRDefault="001F0211" w:rsidP="001F0211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3.3.5.4</w:t>
      </w:r>
      <w:r w:rsidRPr="00B20B08">
        <w:rPr>
          <w:color w:val="000000" w:themeColor="text1"/>
        </w:rPr>
        <w:t xml:space="preserve"> </w:t>
      </w:r>
      <w:r w:rsidRPr="00B20B08">
        <w:rPr>
          <w:rFonts w:hint="eastAsia"/>
          <w:color w:val="000000" w:themeColor="text1"/>
        </w:rPr>
        <w:t>&lt;</w:t>
      </w:r>
      <w:r w:rsidRPr="00B20B08">
        <w:rPr>
          <w:rFonts w:hint="eastAsia"/>
          <w:color w:val="000000" w:themeColor="text1"/>
        </w:rPr>
        <w:t>类库等</w:t>
      </w:r>
      <w:r w:rsidRPr="00B20B08">
        <w:rPr>
          <w:rFonts w:hint="eastAsia"/>
          <w:color w:val="000000" w:themeColor="text1"/>
        </w:rPr>
        <w:t>&gt;</w:t>
      </w:r>
    </w:p>
    <w:p w14:paraId="73DD27DE" w14:textId="7F044093" w:rsidR="001F0211" w:rsidRPr="00B20B08" w:rsidRDefault="001F0211" w:rsidP="005D749A">
      <w:pPr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ab/>
      </w:r>
      <w:r w:rsidRPr="00B20B08">
        <w:rPr>
          <w:color w:val="000000" w:themeColor="text1"/>
        </w:rPr>
        <w:t>Unity</w:t>
      </w:r>
      <w:r w:rsidRPr="00B20B08">
        <w:rPr>
          <w:rFonts w:hint="eastAsia"/>
          <w:color w:val="000000" w:themeColor="text1"/>
        </w:rPr>
        <w:t>相关模块。</w:t>
      </w:r>
    </w:p>
    <w:p w14:paraId="538247BB" w14:textId="72D9B6E7" w:rsidR="00B62AC7" w:rsidRPr="00B20B08" w:rsidRDefault="003D1D6F" w:rsidP="001F0211">
      <w:pPr>
        <w:pStyle w:val="Heading3"/>
        <w:rPr>
          <w:color w:val="000000" w:themeColor="text1"/>
        </w:rPr>
      </w:pPr>
      <w:bookmarkStart w:id="18" w:name="_Toc446674984"/>
      <w:r w:rsidRPr="00B20B08">
        <w:rPr>
          <w:rFonts w:hint="eastAsia"/>
          <w:color w:val="000000" w:themeColor="text1"/>
        </w:rPr>
        <w:t>3.3.6</w:t>
      </w:r>
      <w:r w:rsidRPr="00B20B08">
        <w:rPr>
          <w:color w:val="000000" w:themeColor="text1"/>
        </w:rPr>
        <w:t xml:space="preserve"> </w:t>
      </w:r>
      <w:r w:rsidR="002A4DBE" w:rsidRPr="00B20B08">
        <w:rPr>
          <w:rFonts w:hint="eastAsia"/>
          <w:color w:val="000000" w:themeColor="text1"/>
        </w:rPr>
        <w:t>接口</w:t>
      </w:r>
      <w:bookmarkEnd w:id="18"/>
    </w:p>
    <w:p w14:paraId="4806BA22" w14:textId="77777777" w:rsidR="002A4DBE" w:rsidRPr="00B20B08" w:rsidRDefault="003D1D6F" w:rsidP="003D1D6F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3.3.6.1</w:t>
      </w:r>
      <w:r w:rsidR="002A4DBE" w:rsidRPr="00B20B08">
        <w:rPr>
          <w:rFonts w:hint="eastAsia"/>
          <w:color w:val="000000" w:themeColor="text1"/>
        </w:rPr>
        <w:t>用户界面</w:t>
      </w:r>
    </w:p>
    <w:p w14:paraId="451F8517" w14:textId="0D4ABDA1" w:rsidR="00B62AC7" w:rsidRPr="00B20B08" w:rsidRDefault="001F0211" w:rsidP="002C6FCE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本系统用户界面为手机端的</w:t>
      </w:r>
      <w:r w:rsidRPr="00B20B08">
        <w:rPr>
          <w:color w:val="000000" w:themeColor="text1"/>
        </w:rPr>
        <w:t>Android App</w:t>
      </w:r>
      <w:r w:rsidRPr="00B20B08">
        <w:rPr>
          <w:color w:val="000000" w:themeColor="text1"/>
        </w:rPr>
        <w:t>。</w:t>
      </w:r>
      <w:r w:rsidRPr="00B20B08">
        <w:rPr>
          <w:rFonts w:hint="eastAsia"/>
          <w:color w:val="000000" w:themeColor="text1"/>
        </w:rPr>
        <w:t>界面开发时采用</w:t>
      </w:r>
      <w:r w:rsidRPr="00B20B08">
        <w:rPr>
          <w:color w:val="000000" w:themeColor="text1"/>
        </w:rPr>
        <w:t>material design</w:t>
      </w:r>
      <w:r w:rsidRPr="00B20B08">
        <w:rPr>
          <w:rFonts w:hint="eastAsia"/>
          <w:color w:val="000000" w:themeColor="text1"/>
        </w:rPr>
        <w:t>风格，以求达到美观简洁的效果。</w:t>
      </w:r>
    </w:p>
    <w:p w14:paraId="65419BEB" w14:textId="77777777" w:rsidR="002A4DBE" w:rsidRPr="00B20B08" w:rsidRDefault="003D1D6F" w:rsidP="003D1D6F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3.3.6.2</w:t>
      </w:r>
      <w:r w:rsidRPr="00B20B08">
        <w:rPr>
          <w:color w:val="000000" w:themeColor="text1"/>
        </w:rPr>
        <w:t xml:space="preserve"> </w:t>
      </w:r>
      <w:r w:rsidR="002A4DBE" w:rsidRPr="00B20B08">
        <w:rPr>
          <w:rFonts w:hint="eastAsia"/>
          <w:color w:val="000000" w:themeColor="text1"/>
        </w:rPr>
        <w:t>硬件接口</w:t>
      </w:r>
    </w:p>
    <w:p w14:paraId="21077B09" w14:textId="4DAEC9AF" w:rsidR="000877CA" w:rsidRPr="00B20B08" w:rsidRDefault="001F0211" w:rsidP="002C6FCE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本系统为</w:t>
      </w:r>
      <w:r w:rsidRPr="00B20B08">
        <w:rPr>
          <w:color w:val="000000" w:themeColor="text1"/>
        </w:rPr>
        <w:t>C/S</w:t>
      </w:r>
      <w:r w:rsidRPr="00B20B08">
        <w:rPr>
          <w:rFonts w:hint="eastAsia"/>
          <w:color w:val="000000" w:themeColor="text1"/>
        </w:rPr>
        <w:t>架构，需要硬件为能够运行</w:t>
      </w:r>
      <w:r w:rsidRPr="00B20B08">
        <w:rPr>
          <w:color w:val="000000" w:themeColor="text1"/>
        </w:rPr>
        <w:t>Unity</w:t>
      </w:r>
      <w:r w:rsidRPr="00B20B08">
        <w:rPr>
          <w:rFonts w:hint="eastAsia"/>
          <w:color w:val="000000" w:themeColor="text1"/>
        </w:rPr>
        <w:t>游戏引擎的设备。考虑到移动计算的需求，</w:t>
      </w:r>
      <w:r w:rsidRPr="00B20B08">
        <w:rPr>
          <w:color w:val="000000" w:themeColor="text1"/>
        </w:rPr>
        <w:t>App</w:t>
      </w:r>
      <w:r w:rsidRPr="00B20B08">
        <w:rPr>
          <w:rFonts w:hint="eastAsia"/>
          <w:color w:val="000000" w:themeColor="text1"/>
        </w:rPr>
        <w:t>运行需要搭载</w:t>
      </w:r>
      <w:r w:rsidRPr="00B20B08">
        <w:rPr>
          <w:color w:val="000000" w:themeColor="text1"/>
        </w:rPr>
        <w:t>Android</w:t>
      </w:r>
      <w:r w:rsidRPr="00B20B08">
        <w:rPr>
          <w:rFonts w:hint="eastAsia"/>
          <w:color w:val="000000" w:themeColor="text1"/>
        </w:rPr>
        <w:t>操作系统的设备。</w:t>
      </w:r>
    </w:p>
    <w:p w14:paraId="3707DAFE" w14:textId="77777777" w:rsidR="002A4DBE" w:rsidRPr="00B20B08" w:rsidRDefault="003D1D6F" w:rsidP="003D1D6F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lastRenderedPageBreak/>
        <w:t>3.3.6.3</w:t>
      </w:r>
      <w:r w:rsidRPr="00B20B08">
        <w:rPr>
          <w:color w:val="000000" w:themeColor="text1"/>
        </w:rPr>
        <w:t xml:space="preserve"> </w:t>
      </w:r>
      <w:r w:rsidR="002A4DBE" w:rsidRPr="00B20B08">
        <w:rPr>
          <w:rFonts w:hint="eastAsia"/>
          <w:color w:val="000000" w:themeColor="text1"/>
        </w:rPr>
        <w:t>软件接口</w:t>
      </w:r>
    </w:p>
    <w:p w14:paraId="43690A21" w14:textId="2723F513" w:rsidR="000877CA" w:rsidRPr="00B20B08" w:rsidRDefault="001F0211" w:rsidP="002C6FCE">
      <w:pPr>
        <w:ind w:firstLine="420"/>
        <w:rPr>
          <w:color w:val="000000" w:themeColor="text1"/>
        </w:rPr>
      </w:pPr>
      <w:r w:rsidRPr="00B20B08">
        <w:rPr>
          <w:color w:val="000000" w:themeColor="text1"/>
        </w:rPr>
        <w:t>Android</w:t>
      </w:r>
      <w:r w:rsidRPr="00B20B08">
        <w:rPr>
          <w:rFonts w:hint="eastAsia"/>
          <w:color w:val="000000" w:themeColor="text1"/>
        </w:rPr>
        <w:t>。</w:t>
      </w:r>
      <w:r w:rsidRPr="00B20B08">
        <w:rPr>
          <w:color w:val="000000" w:themeColor="text1"/>
        </w:rPr>
        <w:t>Unity</w:t>
      </w:r>
    </w:p>
    <w:p w14:paraId="2FB6753F" w14:textId="77777777" w:rsidR="002A4DBE" w:rsidRPr="00B20B08" w:rsidRDefault="003D1D6F" w:rsidP="003D1D6F">
      <w:pPr>
        <w:pStyle w:val="Heading4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3.3.6.4</w:t>
      </w:r>
      <w:r w:rsidR="002A4DBE" w:rsidRPr="00B20B08">
        <w:rPr>
          <w:rFonts w:hint="eastAsia"/>
          <w:color w:val="000000" w:themeColor="text1"/>
        </w:rPr>
        <w:t>通信接口</w:t>
      </w:r>
    </w:p>
    <w:p w14:paraId="05BCC2E3" w14:textId="765ECD1D" w:rsidR="000877CA" w:rsidRPr="00B20B08" w:rsidRDefault="001F0211" w:rsidP="002C6FCE">
      <w:pPr>
        <w:ind w:firstLine="420"/>
        <w:rPr>
          <w:color w:val="000000" w:themeColor="text1"/>
        </w:rPr>
      </w:pPr>
      <w:r w:rsidRPr="00B20B08">
        <w:rPr>
          <w:color w:val="000000" w:themeColor="text1"/>
        </w:rPr>
        <w:t>a. TCP/IP</w:t>
      </w:r>
      <w:r w:rsidRPr="00B20B08">
        <w:rPr>
          <w:rFonts w:hint="eastAsia"/>
          <w:color w:val="000000" w:themeColor="text1"/>
        </w:rPr>
        <w:t>协议。</w:t>
      </w:r>
    </w:p>
    <w:p w14:paraId="7994AF8A" w14:textId="114FFB8A" w:rsidR="00E918F7" w:rsidRPr="00B20B08" w:rsidRDefault="00E918F7" w:rsidP="002C6FCE">
      <w:pPr>
        <w:ind w:firstLine="420"/>
        <w:rPr>
          <w:color w:val="000000" w:themeColor="text1"/>
        </w:rPr>
      </w:pPr>
      <w:r w:rsidRPr="00B20B08">
        <w:rPr>
          <w:color w:val="000000" w:themeColor="text1"/>
        </w:rPr>
        <w:t>b. UDP</w:t>
      </w:r>
      <w:r w:rsidRPr="00B20B08">
        <w:rPr>
          <w:rFonts w:hint="eastAsia"/>
          <w:color w:val="000000" w:themeColor="text1"/>
        </w:rPr>
        <w:t>协议。</w:t>
      </w:r>
    </w:p>
    <w:p w14:paraId="28384230" w14:textId="01A501E7" w:rsidR="00E918F7" w:rsidRPr="00B20B08" w:rsidRDefault="00E918F7" w:rsidP="002C6FCE">
      <w:pPr>
        <w:ind w:firstLine="420"/>
        <w:rPr>
          <w:color w:val="000000" w:themeColor="text1"/>
        </w:rPr>
      </w:pPr>
      <w:r w:rsidRPr="00B20B08">
        <w:rPr>
          <w:color w:val="000000" w:themeColor="text1"/>
        </w:rPr>
        <w:t>c. http</w:t>
      </w:r>
      <w:r w:rsidRPr="00B20B08">
        <w:rPr>
          <w:rFonts w:hint="eastAsia"/>
          <w:color w:val="000000" w:themeColor="text1"/>
        </w:rPr>
        <w:t>协议。</w:t>
      </w:r>
    </w:p>
    <w:p w14:paraId="358D3F81" w14:textId="77777777" w:rsidR="002A4DBE" w:rsidRPr="00B20B08" w:rsidRDefault="00100506" w:rsidP="003D1D6F">
      <w:pPr>
        <w:pStyle w:val="Heading3"/>
        <w:rPr>
          <w:color w:val="000000" w:themeColor="text1"/>
        </w:rPr>
      </w:pPr>
      <w:bookmarkStart w:id="19" w:name="_Toc446674985"/>
      <w:r w:rsidRPr="00B20B08">
        <w:rPr>
          <w:rFonts w:hint="eastAsia"/>
          <w:color w:val="000000" w:themeColor="text1"/>
        </w:rPr>
        <w:t>3.3.7</w:t>
      </w:r>
      <w:r w:rsidRPr="00B20B08">
        <w:rPr>
          <w:color w:val="000000" w:themeColor="text1"/>
        </w:rPr>
        <w:t xml:space="preserve"> </w:t>
      </w:r>
      <w:r w:rsidR="002A4DBE" w:rsidRPr="00B20B08">
        <w:rPr>
          <w:rFonts w:hint="eastAsia"/>
          <w:color w:val="000000" w:themeColor="text1"/>
        </w:rPr>
        <w:t>法律、版权及其他声明</w:t>
      </w:r>
      <w:bookmarkEnd w:id="19"/>
    </w:p>
    <w:p w14:paraId="06CA04D2" w14:textId="41646252" w:rsidR="000877CA" w:rsidRPr="00B20B08" w:rsidRDefault="00E918F7" w:rsidP="002C6FCE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本系统使用个人编写及开源代码构成，使用开源部分遵守开源代码所采用的协议，非开源部分版权归本开发组所有。本系统（包括但不仅限于软件、使用等方面）最终解释权归本开发组所有。</w:t>
      </w:r>
    </w:p>
    <w:p w14:paraId="0F278E4F" w14:textId="77777777" w:rsidR="002A4DBE" w:rsidRPr="00B20B08" w:rsidRDefault="00100506" w:rsidP="003D1D6F">
      <w:pPr>
        <w:pStyle w:val="Heading3"/>
        <w:rPr>
          <w:color w:val="000000" w:themeColor="text1"/>
        </w:rPr>
      </w:pPr>
      <w:bookmarkStart w:id="20" w:name="_Toc446674986"/>
      <w:r w:rsidRPr="00B20B08">
        <w:rPr>
          <w:rFonts w:hint="eastAsia"/>
          <w:color w:val="000000" w:themeColor="text1"/>
        </w:rPr>
        <w:t>3.3.8</w:t>
      </w:r>
      <w:r w:rsidRPr="00B20B08">
        <w:rPr>
          <w:color w:val="000000" w:themeColor="text1"/>
        </w:rPr>
        <w:t xml:space="preserve"> </w:t>
      </w:r>
      <w:r w:rsidR="002A4DBE" w:rsidRPr="00B20B08">
        <w:rPr>
          <w:rFonts w:hint="eastAsia"/>
          <w:color w:val="000000" w:themeColor="text1"/>
        </w:rPr>
        <w:t>适用的标准</w:t>
      </w:r>
      <w:bookmarkEnd w:id="20"/>
    </w:p>
    <w:p w14:paraId="7B8B3201" w14:textId="4455829C" w:rsidR="000877CA" w:rsidRPr="00B20B08" w:rsidRDefault="00E918F7" w:rsidP="002C6FCE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计算机软件开发规范</w:t>
      </w:r>
      <w:r w:rsidRPr="00B20B08">
        <w:rPr>
          <w:color w:val="000000" w:themeColor="text1"/>
        </w:rPr>
        <w:t>GB8566-88;</w:t>
      </w:r>
    </w:p>
    <w:p w14:paraId="241492EE" w14:textId="7BB288F7" w:rsidR="00E918F7" w:rsidRPr="00B20B08" w:rsidRDefault="00E918F7" w:rsidP="002C6FCE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计算机软件单元测试指南</w:t>
      </w:r>
      <w:r w:rsidRPr="00B20B08">
        <w:rPr>
          <w:color w:val="000000" w:themeColor="text1"/>
        </w:rPr>
        <w:t>GB/T 15532-95;</w:t>
      </w:r>
    </w:p>
    <w:p w14:paraId="08032517" w14:textId="31EC801F" w:rsidR="00E918F7" w:rsidRPr="00B20B08" w:rsidRDefault="00E918F7" w:rsidP="002C6FCE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软件维护指南</w:t>
      </w:r>
      <w:r w:rsidRPr="00B20B08">
        <w:rPr>
          <w:color w:val="000000" w:themeColor="text1"/>
        </w:rPr>
        <w:t>GB/T 14079-93;</w:t>
      </w:r>
    </w:p>
    <w:p w14:paraId="4F70B56A" w14:textId="07005BA8" w:rsidR="00E918F7" w:rsidRPr="00B20B08" w:rsidRDefault="00E918F7" w:rsidP="002C6FCE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计算机软件可靠性和可维护性管理</w:t>
      </w:r>
      <w:r w:rsidRPr="00B20B08">
        <w:rPr>
          <w:color w:val="000000" w:themeColor="text1"/>
        </w:rPr>
        <w:t>GB/T 14394-93</w:t>
      </w:r>
      <w:r w:rsidRPr="00B20B08">
        <w:rPr>
          <w:rFonts w:hint="eastAsia"/>
          <w:color w:val="000000" w:themeColor="text1"/>
        </w:rPr>
        <w:t>。</w:t>
      </w:r>
    </w:p>
    <w:p w14:paraId="74DB7B2E" w14:textId="348F825E" w:rsidR="000877CA" w:rsidRPr="00B20B08" w:rsidRDefault="00100506" w:rsidP="00E918F7">
      <w:pPr>
        <w:pStyle w:val="Heading2"/>
        <w:rPr>
          <w:color w:val="000000" w:themeColor="text1"/>
        </w:rPr>
      </w:pPr>
      <w:bookmarkStart w:id="21" w:name="_Toc446674987"/>
      <w:r w:rsidRPr="00B20B08">
        <w:rPr>
          <w:rFonts w:hint="eastAsia"/>
          <w:color w:val="000000" w:themeColor="text1"/>
        </w:rPr>
        <w:t>3.4</w:t>
      </w:r>
      <w:r w:rsidRPr="00B20B08">
        <w:rPr>
          <w:color w:val="000000" w:themeColor="text1"/>
        </w:rPr>
        <w:t xml:space="preserve"> </w:t>
      </w:r>
      <w:r w:rsidR="002A4DBE" w:rsidRPr="00B20B08">
        <w:rPr>
          <w:rFonts w:hint="eastAsia"/>
          <w:color w:val="000000" w:themeColor="text1"/>
        </w:rPr>
        <w:t>系统模型</w:t>
      </w:r>
      <w:bookmarkEnd w:id="21"/>
    </w:p>
    <w:p w14:paraId="231194BD" w14:textId="77777777" w:rsidR="002A4DBE" w:rsidRPr="00B20B08" w:rsidRDefault="00100506" w:rsidP="003D1D6F">
      <w:pPr>
        <w:pStyle w:val="Heading3"/>
        <w:rPr>
          <w:color w:val="000000" w:themeColor="text1"/>
        </w:rPr>
      </w:pPr>
      <w:bookmarkStart w:id="22" w:name="_Toc446674988"/>
      <w:r w:rsidRPr="00B20B08">
        <w:rPr>
          <w:rFonts w:hint="eastAsia"/>
          <w:color w:val="000000" w:themeColor="text1"/>
        </w:rPr>
        <w:t>3.4.1</w:t>
      </w:r>
      <w:r w:rsidR="002A4DBE" w:rsidRPr="00B20B08">
        <w:rPr>
          <w:rFonts w:hint="eastAsia"/>
          <w:color w:val="000000" w:themeColor="text1"/>
        </w:rPr>
        <w:t>场景</w:t>
      </w:r>
      <w:bookmarkEnd w:id="22"/>
    </w:p>
    <w:tbl>
      <w:tblPr>
        <w:tblStyle w:val="TableGridLight"/>
        <w:tblW w:w="8251" w:type="dxa"/>
        <w:tblLook w:val="04A0" w:firstRow="1" w:lastRow="0" w:firstColumn="1" w:lastColumn="0" w:noHBand="0" w:noVBand="1"/>
      </w:tblPr>
      <w:tblGrid>
        <w:gridCol w:w="1547"/>
        <w:gridCol w:w="6704"/>
      </w:tblGrid>
      <w:tr w:rsidR="001543ED" w:rsidRPr="00B20B08" w14:paraId="4F9EAE74" w14:textId="77777777" w:rsidTr="001543ED">
        <w:trPr>
          <w:trHeight w:val="280"/>
        </w:trPr>
        <w:tc>
          <w:tcPr>
            <w:tcW w:w="1547" w:type="dxa"/>
            <w:noWrap/>
            <w:hideMark/>
          </w:tcPr>
          <w:p w14:paraId="04AFA12E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场景名称</w:t>
            </w:r>
          </w:p>
        </w:tc>
        <w:tc>
          <w:tcPr>
            <w:tcW w:w="6704" w:type="dxa"/>
            <w:hideMark/>
          </w:tcPr>
          <w:p w14:paraId="60C70F31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开始单人游戏</w:t>
            </w:r>
          </w:p>
        </w:tc>
      </w:tr>
      <w:tr w:rsidR="001543ED" w:rsidRPr="00B20B08" w14:paraId="681F9D5D" w14:textId="77777777" w:rsidTr="001543ED">
        <w:trPr>
          <w:trHeight w:val="647"/>
        </w:trPr>
        <w:tc>
          <w:tcPr>
            <w:tcW w:w="1547" w:type="dxa"/>
            <w:noWrap/>
            <w:hideMark/>
          </w:tcPr>
          <w:p w14:paraId="15978850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参与者实例</w:t>
            </w:r>
          </w:p>
        </w:tc>
        <w:tc>
          <w:tcPr>
            <w:tcW w:w="6704" w:type="dxa"/>
            <w:hideMark/>
          </w:tcPr>
          <w:p w14:paraId="71551550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Jack：玩家</w:t>
            </w:r>
          </w:p>
        </w:tc>
      </w:tr>
      <w:tr w:rsidR="001543ED" w:rsidRPr="00B20B08" w14:paraId="7B2F1A62" w14:textId="77777777" w:rsidTr="001543ED">
        <w:trPr>
          <w:trHeight w:val="280"/>
        </w:trPr>
        <w:tc>
          <w:tcPr>
            <w:tcW w:w="1547" w:type="dxa"/>
            <w:vMerge w:val="restart"/>
            <w:noWrap/>
            <w:hideMark/>
          </w:tcPr>
          <w:p w14:paraId="1FE4EA01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事件流</w:t>
            </w:r>
          </w:p>
        </w:tc>
        <w:tc>
          <w:tcPr>
            <w:tcW w:w="6704" w:type="dxa"/>
            <w:hideMark/>
          </w:tcPr>
          <w:p w14:paraId="2BF1ED73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游戏Jack玩家所选择的地图“Base Infiltration”以及相关资源。</w:t>
            </w:r>
          </w:p>
        </w:tc>
      </w:tr>
      <w:tr w:rsidR="001543ED" w:rsidRPr="00B20B08" w14:paraId="7441FDF0" w14:textId="77777777" w:rsidTr="001543ED">
        <w:trPr>
          <w:trHeight w:val="280"/>
        </w:trPr>
        <w:tc>
          <w:tcPr>
            <w:tcW w:w="1547" w:type="dxa"/>
            <w:vMerge/>
            <w:hideMark/>
          </w:tcPr>
          <w:p w14:paraId="591417FD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04" w:type="dxa"/>
            <w:hideMark/>
          </w:tcPr>
          <w:p w14:paraId="72E91E72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游戏进行相关的初始化（生成敌人、设置敌人状态、设置玩家状态、生成道具等）。</w:t>
            </w:r>
          </w:p>
        </w:tc>
      </w:tr>
      <w:tr w:rsidR="001543ED" w:rsidRPr="00B20B08" w14:paraId="3611FFA0" w14:textId="77777777" w:rsidTr="001543ED">
        <w:trPr>
          <w:trHeight w:val="560"/>
        </w:trPr>
        <w:tc>
          <w:tcPr>
            <w:tcW w:w="1547" w:type="dxa"/>
            <w:vMerge/>
            <w:hideMark/>
          </w:tcPr>
          <w:p w14:paraId="22B7CA37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04" w:type="dxa"/>
            <w:hideMark/>
          </w:tcPr>
          <w:p w14:paraId="7FD5545A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游戏将完成初始化的游戏环境呈现给Jack，并将玩家角色的控制权转交给Jack，游戏正式开始。</w:t>
            </w:r>
          </w:p>
        </w:tc>
      </w:tr>
    </w:tbl>
    <w:p w14:paraId="12940205" w14:textId="000521A1" w:rsidR="000877CA" w:rsidRPr="00B20B08" w:rsidRDefault="000877CA" w:rsidP="00B76E9B">
      <w:pPr>
        <w:ind w:firstLine="420"/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8251" w:type="dxa"/>
        <w:tblLook w:val="04A0" w:firstRow="1" w:lastRow="0" w:firstColumn="1" w:lastColumn="0" w:noHBand="0" w:noVBand="1"/>
      </w:tblPr>
      <w:tblGrid>
        <w:gridCol w:w="1547"/>
        <w:gridCol w:w="6704"/>
      </w:tblGrid>
      <w:tr w:rsidR="008C5089" w:rsidRPr="00B20B08" w14:paraId="5A3F98E9" w14:textId="77777777" w:rsidTr="001543ED">
        <w:trPr>
          <w:trHeight w:val="280"/>
        </w:trPr>
        <w:tc>
          <w:tcPr>
            <w:tcW w:w="1547" w:type="dxa"/>
            <w:noWrap/>
            <w:hideMark/>
          </w:tcPr>
          <w:p w14:paraId="07A7B9BA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场景名称</w:t>
            </w:r>
          </w:p>
        </w:tc>
        <w:tc>
          <w:tcPr>
            <w:tcW w:w="6704" w:type="dxa"/>
            <w:hideMark/>
          </w:tcPr>
          <w:p w14:paraId="488CBD1B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单人游戏胜利</w:t>
            </w:r>
          </w:p>
        </w:tc>
      </w:tr>
      <w:tr w:rsidR="008C5089" w:rsidRPr="00B20B08" w14:paraId="5F85A09F" w14:textId="77777777" w:rsidTr="001543ED">
        <w:trPr>
          <w:trHeight w:val="280"/>
        </w:trPr>
        <w:tc>
          <w:tcPr>
            <w:tcW w:w="1547" w:type="dxa"/>
            <w:noWrap/>
            <w:hideMark/>
          </w:tcPr>
          <w:p w14:paraId="54DA1642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参与者实例</w:t>
            </w:r>
          </w:p>
        </w:tc>
        <w:tc>
          <w:tcPr>
            <w:tcW w:w="6704" w:type="dxa"/>
            <w:hideMark/>
          </w:tcPr>
          <w:p w14:paraId="4D94C63B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Jack：玩家</w:t>
            </w:r>
          </w:p>
        </w:tc>
      </w:tr>
      <w:tr w:rsidR="008C5089" w:rsidRPr="00B20B08" w14:paraId="6247AB9E" w14:textId="77777777" w:rsidTr="001543ED">
        <w:trPr>
          <w:trHeight w:val="560"/>
        </w:trPr>
        <w:tc>
          <w:tcPr>
            <w:tcW w:w="1547" w:type="dxa"/>
            <w:vMerge w:val="restart"/>
            <w:noWrap/>
            <w:hideMark/>
          </w:tcPr>
          <w:p w14:paraId="246FCFC7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lastRenderedPageBreak/>
              <w:t>事件流</w:t>
            </w:r>
          </w:p>
        </w:tc>
        <w:tc>
          <w:tcPr>
            <w:tcW w:w="6704" w:type="dxa"/>
            <w:hideMark/>
          </w:tcPr>
          <w:p w14:paraId="7082BADD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游戏场景消失，屏幕上显示“游戏胜利”场景，其中包含已结束游戏的部分信息以及“下一关”、“返回主菜单”两个按钮。</w:t>
            </w:r>
          </w:p>
        </w:tc>
      </w:tr>
      <w:tr w:rsidR="008C5089" w:rsidRPr="00B20B08" w14:paraId="1CA8CCCC" w14:textId="77777777" w:rsidTr="001543ED">
        <w:trPr>
          <w:trHeight w:val="280"/>
        </w:trPr>
        <w:tc>
          <w:tcPr>
            <w:tcW w:w="1547" w:type="dxa"/>
            <w:vMerge/>
            <w:hideMark/>
          </w:tcPr>
          <w:p w14:paraId="728FA5A3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04" w:type="dxa"/>
            <w:hideMark/>
          </w:tcPr>
          <w:p w14:paraId="0BD244DF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Jack点击“下一关”按钮，进入“开始单人游戏”场景。</w:t>
            </w:r>
          </w:p>
        </w:tc>
      </w:tr>
    </w:tbl>
    <w:p w14:paraId="4F34C7E1" w14:textId="77777777" w:rsidR="00B76E9B" w:rsidRPr="00B20B08" w:rsidRDefault="00B76E9B" w:rsidP="00B76E9B">
      <w:pPr>
        <w:ind w:firstLine="420"/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8251" w:type="dxa"/>
        <w:tblLook w:val="04A0" w:firstRow="1" w:lastRow="0" w:firstColumn="1" w:lastColumn="0" w:noHBand="0" w:noVBand="1"/>
      </w:tblPr>
      <w:tblGrid>
        <w:gridCol w:w="1547"/>
        <w:gridCol w:w="6704"/>
      </w:tblGrid>
      <w:tr w:rsidR="008C5089" w:rsidRPr="00B20B08" w14:paraId="3DE01341" w14:textId="77777777" w:rsidTr="001543ED">
        <w:trPr>
          <w:trHeight w:val="280"/>
        </w:trPr>
        <w:tc>
          <w:tcPr>
            <w:tcW w:w="1547" w:type="dxa"/>
            <w:noWrap/>
            <w:hideMark/>
          </w:tcPr>
          <w:p w14:paraId="6EDA3709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场景名称</w:t>
            </w:r>
          </w:p>
        </w:tc>
        <w:tc>
          <w:tcPr>
            <w:tcW w:w="6704" w:type="dxa"/>
            <w:hideMark/>
          </w:tcPr>
          <w:p w14:paraId="447E5718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单人游戏失败</w:t>
            </w:r>
          </w:p>
        </w:tc>
      </w:tr>
      <w:tr w:rsidR="008C5089" w:rsidRPr="00B20B08" w14:paraId="71AA06CD" w14:textId="77777777" w:rsidTr="001543ED">
        <w:trPr>
          <w:trHeight w:val="280"/>
        </w:trPr>
        <w:tc>
          <w:tcPr>
            <w:tcW w:w="1547" w:type="dxa"/>
            <w:noWrap/>
            <w:hideMark/>
          </w:tcPr>
          <w:p w14:paraId="584F6ECB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参与者实例</w:t>
            </w:r>
          </w:p>
        </w:tc>
        <w:tc>
          <w:tcPr>
            <w:tcW w:w="6704" w:type="dxa"/>
            <w:hideMark/>
          </w:tcPr>
          <w:p w14:paraId="7A5A34D7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Jack：玩家</w:t>
            </w:r>
          </w:p>
        </w:tc>
      </w:tr>
      <w:tr w:rsidR="008C5089" w:rsidRPr="00B20B08" w14:paraId="4B2F76D2" w14:textId="77777777" w:rsidTr="001543ED">
        <w:trPr>
          <w:trHeight w:val="560"/>
        </w:trPr>
        <w:tc>
          <w:tcPr>
            <w:tcW w:w="1547" w:type="dxa"/>
            <w:vMerge w:val="restart"/>
            <w:noWrap/>
            <w:hideMark/>
          </w:tcPr>
          <w:p w14:paraId="22D3D97D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事件流</w:t>
            </w:r>
          </w:p>
        </w:tc>
        <w:tc>
          <w:tcPr>
            <w:tcW w:w="6704" w:type="dxa"/>
            <w:hideMark/>
          </w:tcPr>
          <w:p w14:paraId="344B635B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游戏场景消失，屏幕上显示“游戏失败”场景，其中包含已结束游戏的部分信息以及“重新开始”、“返回主菜单”两个按钮。</w:t>
            </w:r>
          </w:p>
        </w:tc>
      </w:tr>
      <w:tr w:rsidR="008C5089" w:rsidRPr="00B20B08" w14:paraId="2FD86700" w14:textId="77777777" w:rsidTr="001543ED">
        <w:trPr>
          <w:trHeight w:val="280"/>
        </w:trPr>
        <w:tc>
          <w:tcPr>
            <w:tcW w:w="1547" w:type="dxa"/>
            <w:vMerge/>
            <w:hideMark/>
          </w:tcPr>
          <w:p w14:paraId="76EE2B2E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04" w:type="dxa"/>
            <w:hideMark/>
          </w:tcPr>
          <w:p w14:paraId="29FB7C33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Jack点击“重新开始”按钮，进入“开始单人游戏”场景。</w:t>
            </w:r>
          </w:p>
        </w:tc>
      </w:tr>
    </w:tbl>
    <w:p w14:paraId="12C560EA" w14:textId="77777777" w:rsidR="00B76E9B" w:rsidRPr="00B20B08" w:rsidRDefault="00B76E9B" w:rsidP="00B76E9B">
      <w:pPr>
        <w:ind w:firstLine="420"/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8209" w:type="dxa"/>
        <w:tblLook w:val="04A0" w:firstRow="1" w:lastRow="0" w:firstColumn="1" w:lastColumn="0" w:noHBand="0" w:noVBand="1"/>
      </w:tblPr>
      <w:tblGrid>
        <w:gridCol w:w="1547"/>
        <w:gridCol w:w="6662"/>
      </w:tblGrid>
      <w:tr w:rsidR="001543ED" w:rsidRPr="00B20B08" w14:paraId="2012A408" w14:textId="77777777" w:rsidTr="001543ED">
        <w:trPr>
          <w:trHeight w:val="280"/>
        </w:trPr>
        <w:tc>
          <w:tcPr>
            <w:tcW w:w="1547" w:type="dxa"/>
            <w:noWrap/>
            <w:hideMark/>
          </w:tcPr>
          <w:p w14:paraId="3EB454D4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场景名称</w:t>
            </w:r>
          </w:p>
        </w:tc>
        <w:tc>
          <w:tcPr>
            <w:tcW w:w="6662" w:type="dxa"/>
            <w:hideMark/>
          </w:tcPr>
          <w:p w14:paraId="27270C61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玩家获得道具</w:t>
            </w:r>
          </w:p>
        </w:tc>
      </w:tr>
      <w:tr w:rsidR="008C5089" w:rsidRPr="00B20B08" w14:paraId="62B17DCA" w14:textId="77777777" w:rsidTr="001543ED">
        <w:trPr>
          <w:trHeight w:val="280"/>
        </w:trPr>
        <w:tc>
          <w:tcPr>
            <w:tcW w:w="1547" w:type="dxa"/>
            <w:noWrap/>
            <w:hideMark/>
          </w:tcPr>
          <w:p w14:paraId="062B82A1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参与者实例</w:t>
            </w:r>
          </w:p>
        </w:tc>
        <w:tc>
          <w:tcPr>
            <w:tcW w:w="6662" w:type="dxa"/>
            <w:hideMark/>
          </w:tcPr>
          <w:p w14:paraId="4E3F050C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Jack：玩家</w:t>
            </w:r>
          </w:p>
        </w:tc>
      </w:tr>
      <w:tr w:rsidR="001543ED" w:rsidRPr="00B20B08" w14:paraId="2E08F971" w14:textId="77777777" w:rsidTr="001543ED">
        <w:trPr>
          <w:trHeight w:val="280"/>
        </w:trPr>
        <w:tc>
          <w:tcPr>
            <w:tcW w:w="1547" w:type="dxa"/>
            <w:vMerge w:val="restart"/>
            <w:noWrap/>
            <w:hideMark/>
          </w:tcPr>
          <w:p w14:paraId="4E33A5D1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事件流</w:t>
            </w:r>
          </w:p>
        </w:tc>
        <w:tc>
          <w:tcPr>
            <w:tcW w:w="6662" w:type="dxa"/>
            <w:hideMark/>
          </w:tcPr>
          <w:p w14:paraId="2E6D314C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游戏检测到Jack目前没有携带道具。</w:t>
            </w:r>
          </w:p>
        </w:tc>
      </w:tr>
      <w:tr w:rsidR="008C5089" w:rsidRPr="00B20B08" w14:paraId="60A229D1" w14:textId="77777777" w:rsidTr="001543ED">
        <w:trPr>
          <w:trHeight w:val="280"/>
        </w:trPr>
        <w:tc>
          <w:tcPr>
            <w:tcW w:w="1547" w:type="dxa"/>
            <w:vMerge/>
            <w:hideMark/>
          </w:tcPr>
          <w:p w14:paraId="29562CCF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hideMark/>
          </w:tcPr>
          <w:p w14:paraId="6A01C2FC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游戏将道具“Plunger Gun”从地图中移除。</w:t>
            </w:r>
          </w:p>
        </w:tc>
      </w:tr>
      <w:tr w:rsidR="001543ED" w:rsidRPr="00B20B08" w14:paraId="718B1A69" w14:textId="77777777" w:rsidTr="001543ED">
        <w:trPr>
          <w:trHeight w:val="280"/>
        </w:trPr>
        <w:tc>
          <w:tcPr>
            <w:tcW w:w="1547" w:type="dxa"/>
            <w:vMerge/>
            <w:hideMark/>
          </w:tcPr>
          <w:p w14:paraId="482B22D3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hideMark/>
          </w:tcPr>
          <w:p w14:paraId="39E3C1B5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游戏将道具“Plunger Gun”添加到Jack的道具栏中。</w:t>
            </w:r>
          </w:p>
        </w:tc>
      </w:tr>
    </w:tbl>
    <w:p w14:paraId="1BF446DD" w14:textId="77777777" w:rsidR="00B76E9B" w:rsidRPr="00B20B08" w:rsidRDefault="00B76E9B" w:rsidP="00B76E9B">
      <w:pPr>
        <w:ind w:firstLine="420"/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8251" w:type="dxa"/>
        <w:tblLook w:val="04A0" w:firstRow="1" w:lastRow="0" w:firstColumn="1" w:lastColumn="0" w:noHBand="0" w:noVBand="1"/>
      </w:tblPr>
      <w:tblGrid>
        <w:gridCol w:w="1547"/>
        <w:gridCol w:w="6704"/>
      </w:tblGrid>
      <w:tr w:rsidR="001543ED" w:rsidRPr="00B20B08" w14:paraId="6687AFE4" w14:textId="77777777" w:rsidTr="001543ED">
        <w:trPr>
          <w:trHeight w:val="339"/>
        </w:trPr>
        <w:tc>
          <w:tcPr>
            <w:tcW w:w="1547" w:type="dxa"/>
            <w:noWrap/>
            <w:hideMark/>
          </w:tcPr>
          <w:p w14:paraId="232FC735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场景名称</w:t>
            </w:r>
          </w:p>
        </w:tc>
        <w:tc>
          <w:tcPr>
            <w:tcW w:w="6704" w:type="dxa"/>
            <w:hideMark/>
          </w:tcPr>
          <w:p w14:paraId="7AFA11BE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AI敌人搜索玩家</w:t>
            </w:r>
          </w:p>
        </w:tc>
      </w:tr>
      <w:tr w:rsidR="001543ED" w:rsidRPr="00B20B08" w14:paraId="33F3350A" w14:textId="77777777" w:rsidTr="001543ED">
        <w:trPr>
          <w:trHeight w:val="280"/>
        </w:trPr>
        <w:tc>
          <w:tcPr>
            <w:tcW w:w="1547" w:type="dxa"/>
            <w:noWrap/>
            <w:hideMark/>
          </w:tcPr>
          <w:p w14:paraId="7E73A00E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参与者实例</w:t>
            </w:r>
          </w:p>
        </w:tc>
        <w:tc>
          <w:tcPr>
            <w:tcW w:w="6704" w:type="dxa"/>
            <w:hideMark/>
          </w:tcPr>
          <w:p w14:paraId="34D03E4F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Jack：玩家</w:t>
            </w:r>
          </w:p>
        </w:tc>
      </w:tr>
      <w:tr w:rsidR="001543ED" w:rsidRPr="00B20B08" w14:paraId="0650D83E" w14:textId="77777777" w:rsidTr="001543ED">
        <w:trPr>
          <w:trHeight w:val="280"/>
        </w:trPr>
        <w:tc>
          <w:tcPr>
            <w:tcW w:w="1547" w:type="dxa"/>
            <w:vMerge w:val="restart"/>
            <w:noWrap/>
            <w:hideMark/>
          </w:tcPr>
          <w:p w14:paraId="1446A065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事件流</w:t>
            </w:r>
          </w:p>
        </w:tc>
        <w:tc>
          <w:tcPr>
            <w:tcW w:w="6704" w:type="dxa"/>
            <w:hideMark/>
          </w:tcPr>
          <w:p w14:paraId="7483FB69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AI敌人向Jack的移动。</w:t>
            </w:r>
          </w:p>
        </w:tc>
      </w:tr>
      <w:tr w:rsidR="001543ED" w:rsidRPr="00B20B08" w14:paraId="0AF678A3" w14:textId="77777777" w:rsidTr="001543ED">
        <w:trPr>
          <w:trHeight w:val="280"/>
        </w:trPr>
        <w:tc>
          <w:tcPr>
            <w:tcW w:w="1547" w:type="dxa"/>
            <w:vMerge/>
            <w:hideMark/>
          </w:tcPr>
          <w:p w14:paraId="668487FB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04" w:type="dxa"/>
            <w:hideMark/>
          </w:tcPr>
          <w:p w14:paraId="056190A3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AI在范围内没有发现Jack的踪迹，于是返回原位置。</w:t>
            </w:r>
          </w:p>
        </w:tc>
      </w:tr>
    </w:tbl>
    <w:p w14:paraId="0081304D" w14:textId="77777777" w:rsidR="00B76E9B" w:rsidRPr="00B20B08" w:rsidRDefault="00B76E9B" w:rsidP="00B76E9B">
      <w:pPr>
        <w:ind w:firstLine="420"/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8251" w:type="dxa"/>
        <w:tblLayout w:type="fixed"/>
        <w:tblLook w:val="04A0" w:firstRow="1" w:lastRow="0" w:firstColumn="1" w:lastColumn="0" w:noHBand="0" w:noVBand="1"/>
      </w:tblPr>
      <w:tblGrid>
        <w:gridCol w:w="1547"/>
        <w:gridCol w:w="6704"/>
      </w:tblGrid>
      <w:tr w:rsidR="001543ED" w:rsidRPr="00B20B08" w14:paraId="0152136D" w14:textId="77777777" w:rsidTr="001543ED">
        <w:trPr>
          <w:trHeight w:val="280"/>
        </w:trPr>
        <w:tc>
          <w:tcPr>
            <w:tcW w:w="1547" w:type="dxa"/>
            <w:noWrap/>
            <w:hideMark/>
          </w:tcPr>
          <w:p w14:paraId="264E78B8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场景名称</w:t>
            </w:r>
          </w:p>
        </w:tc>
        <w:tc>
          <w:tcPr>
            <w:tcW w:w="6704" w:type="dxa"/>
            <w:hideMark/>
          </w:tcPr>
          <w:p w14:paraId="2B79F8FF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AI敌人攻击玩家</w:t>
            </w:r>
          </w:p>
        </w:tc>
      </w:tr>
      <w:tr w:rsidR="001543ED" w:rsidRPr="00B20B08" w14:paraId="02315879" w14:textId="77777777" w:rsidTr="001543ED">
        <w:trPr>
          <w:trHeight w:val="280"/>
        </w:trPr>
        <w:tc>
          <w:tcPr>
            <w:tcW w:w="1547" w:type="dxa"/>
            <w:noWrap/>
            <w:hideMark/>
          </w:tcPr>
          <w:p w14:paraId="44BFE655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参与者实例</w:t>
            </w:r>
          </w:p>
        </w:tc>
        <w:tc>
          <w:tcPr>
            <w:tcW w:w="6704" w:type="dxa"/>
            <w:hideMark/>
          </w:tcPr>
          <w:p w14:paraId="10F42B64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Jack：玩家</w:t>
            </w:r>
          </w:p>
        </w:tc>
      </w:tr>
      <w:tr w:rsidR="001543ED" w:rsidRPr="00B20B08" w14:paraId="2BF336C9" w14:textId="77777777" w:rsidTr="001543ED">
        <w:trPr>
          <w:trHeight w:val="280"/>
        </w:trPr>
        <w:tc>
          <w:tcPr>
            <w:tcW w:w="1547" w:type="dxa"/>
            <w:vMerge w:val="restart"/>
            <w:noWrap/>
            <w:hideMark/>
          </w:tcPr>
          <w:p w14:paraId="3A1BD5D3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事件流</w:t>
            </w:r>
          </w:p>
        </w:tc>
        <w:tc>
          <w:tcPr>
            <w:tcW w:w="6704" w:type="dxa"/>
            <w:hideMark/>
          </w:tcPr>
          <w:p w14:paraId="58E6DE83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Jack移动以躲避敌人。</w:t>
            </w:r>
          </w:p>
        </w:tc>
      </w:tr>
      <w:tr w:rsidR="001543ED" w:rsidRPr="00B20B08" w14:paraId="05AA1C8A" w14:textId="77777777" w:rsidTr="001543ED">
        <w:trPr>
          <w:trHeight w:val="280"/>
        </w:trPr>
        <w:tc>
          <w:tcPr>
            <w:tcW w:w="1547" w:type="dxa"/>
            <w:vMerge/>
            <w:hideMark/>
          </w:tcPr>
          <w:p w14:paraId="2C8985C7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04" w:type="dxa"/>
            <w:hideMark/>
          </w:tcPr>
          <w:p w14:paraId="32DDE515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Jack转过两个弯，AI无法找到Jack的踪迹，在周围巡查一圈后返回原位置。</w:t>
            </w:r>
          </w:p>
        </w:tc>
      </w:tr>
    </w:tbl>
    <w:p w14:paraId="2083EC8D" w14:textId="77777777" w:rsidR="00B76E9B" w:rsidRPr="00B20B08" w:rsidRDefault="00B76E9B" w:rsidP="00B76E9B">
      <w:pPr>
        <w:ind w:firstLine="420"/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8209" w:type="dxa"/>
        <w:tblLook w:val="04A0" w:firstRow="1" w:lastRow="0" w:firstColumn="1" w:lastColumn="0" w:noHBand="0" w:noVBand="1"/>
      </w:tblPr>
      <w:tblGrid>
        <w:gridCol w:w="1547"/>
        <w:gridCol w:w="6662"/>
      </w:tblGrid>
      <w:tr w:rsidR="001543ED" w:rsidRPr="00B20B08" w14:paraId="6F8A7A20" w14:textId="77777777" w:rsidTr="001543ED">
        <w:trPr>
          <w:trHeight w:val="280"/>
        </w:trPr>
        <w:tc>
          <w:tcPr>
            <w:tcW w:w="1547" w:type="dxa"/>
            <w:noWrap/>
            <w:hideMark/>
          </w:tcPr>
          <w:p w14:paraId="29B1F8F3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场景名称</w:t>
            </w:r>
          </w:p>
        </w:tc>
        <w:tc>
          <w:tcPr>
            <w:tcW w:w="6662" w:type="dxa"/>
            <w:hideMark/>
          </w:tcPr>
          <w:p w14:paraId="2BA83874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玩家使用道具</w:t>
            </w:r>
          </w:p>
        </w:tc>
      </w:tr>
      <w:tr w:rsidR="001543ED" w:rsidRPr="00B20B08" w14:paraId="118A016C" w14:textId="77777777" w:rsidTr="001543ED">
        <w:trPr>
          <w:trHeight w:val="280"/>
        </w:trPr>
        <w:tc>
          <w:tcPr>
            <w:tcW w:w="1547" w:type="dxa"/>
            <w:noWrap/>
            <w:hideMark/>
          </w:tcPr>
          <w:p w14:paraId="2E7C2279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参与者实例</w:t>
            </w:r>
          </w:p>
        </w:tc>
        <w:tc>
          <w:tcPr>
            <w:tcW w:w="6662" w:type="dxa"/>
            <w:hideMark/>
          </w:tcPr>
          <w:p w14:paraId="6B4357BE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Jack：玩家</w:t>
            </w:r>
          </w:p>
        </w:tc>
      </w:tr>
      <w:tr w:rsidR="001543ED" w:rsidRPr="00B20B08" w14:paraId="35A84DFD" w14:textId="77777777" w:rsidTr="001543ED">
        <w:trPr>
          <w:trHeight w:val="280"/>
        </w:trPr>
        <w:tc>
          <w:tcPr>
            <w:tcW w:w="1547" w:type="dxa"/>
            <w:vMerge w:val="restart"/>
            <w:noWrap/>
            <w:hideMark/>
          </w:tcPr>
          <w:p w14:paraId="76654733" w14:textId="77777777" w:rsidR="00B76E9B" w:rsidRPr="00B20B08" w:rsidRDefault="00B76E9B" w:rsidP="001543E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事件流</w:t>
            </w:r>
          </w:p>
        </w:tc>
        <w:tc>
          <w:tcPr>
            <w:tcW w:w="6662" w:type="dxa"/>
            <w:hideMark/>
          </w:tcPr>
          <w:p w14:paraId="26696DDC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Jack按下“使用道具”按钮。</w:t>
            </w:r>
          </w:p>
        </w:tc>
      </w:tr>
      <w:tr w:rsidR="001543ED" w:rsidRPr="00B20B08" w14:paraId="26205B8C" w14:textId="77777777" w:rsidTr="001543ED">
        <w:trPr>
          <w:trHeight w:val="280"/>
        </w:trPr>
        <w:tc>
          <w:tcPr>
            <w:tcW w:w="1547" w:type="dxa"/>
            <w:vMerge/>
            <w:hideMark/>
          </w:tcPr>
          <w:p w14:paraId="14C4BE2D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hideMark/>
          </w:tcPr>
          <w:p w14:paraId="5AC080F7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Jack拖动按钮为道具“Plunger Gun”指定了一个方向。</w:t>
            </w:r>
          </w:p>
        </w:tc>
      </w:tr>
      <w:tr w:rsidR="001543ED" w:rsidRPr="00B20B08" w14:paraId="7C32A9F9" w14:textId="77777777" w:rsidTr="001543ED">
        <w:trPr>
          <w:trHeight w:val="280"/>
        </w:trPr>
        <w:tc>
          <w:tcPr>
            <w:tcW w:w="1547" w:type="dxa"/>
            <w:vMerge/>
            <w:hideMark/>
          </w:tcPr>
          <w:p w14:paraId="4264DF34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hideMark/>
          </w:tcPr>
          <w:p w14:paraId="32D3A376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游戏将道具“Plunger Gun”从玩家Jack的道具栏中移除。</w:t>
            </w:r>
          </w:p>
        </w:tc>
      </w:tr>
      <w:tr w:rsidR="001543ED" w:rsidRPr="00B20B08" w14:paraId="2AAC8756" w14:textId="77777777" w:rsidTr="001543ED">
        <w:trPr>
          <w:trHeight w:val="560"/>
        </w:trPr>
        <w:tc>
          <w:tcPr>
            <w:tcW w:w="1547" w:type="dxa"/>
            <w:vMerge/>
            <w:hideMark/>
          </w:tcPr>
          <w:p w14:paraId="3EAFB9EE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hideMark/>
          </w:tcPr>
          <w:p w14:paraId="767CBEB1" w14:textId="77777777" w:rsidR="00B76E9B" w:rsidRPr="00B20B08" w:rsidRDefault="00B76E9B" w:rsidP="00B76E9B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游戏从Jack所在位置向相应方向发射一枚Plunger，击中一个AI敌人。此AI敌人进入“搜索”状态。</w:t>
            </w:r>
          </w:p>
        </w:tc>
      </w:tr>
    </w:tbl>
    <w:p w14:paraId="6A159FAA" w14:textId="77777777" w:rsidR="00B76E9B" w:rsidRPr="00B20B08" w:rsidRDefault="00B76E9B" w:rsidP="00B76E9B">
      <w:pPr>
        <w:ind w:firstLine="420"/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8252" w:type="dxa"/>
        <w:tblLook w:val="04A0" w:firstRow="1" w:lastRow="0" w:firstColumn="1" w:lastColumn="0" w:noHBand="0" w:noVBand="1"/>
      </w:tblPr>
      <w:tblGrid>
        <w:gridCol w:w="1547"/>
        <w:gridCol w:w="6705"/>
      </w:tblGrid>
      <w:tr w:rsidR="001543ED" w:rsidRPr="00B20B08" w14:paraId="38BC4177" w14:textId="77777777" w:rsidTr="001543ED">
        <w:trPr>
          <w:trHeight w:val="300"/>
        </w:trPr>
        <w:tc>
          <w:tcPr>
            <w:tcW w:w="1547" w:type="dxa"/>
            <w:hideMark/>
          </w:tcPr>
          <w:p w14:paraId="5609259A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场景名称</w:t>
            </w:r>
          </w:p>
        </w:tc>
        <w:tc>
          <w:tcPr>
            <w:tcW w:w="6705" w:type="dxa"/>
            <w:hideMark/>
          </w:tcPr>
          <w:p w14:paraId="37F4786A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任务结束</w:t>
            </w:r>
          </w:p>
        </w:tc>
      </w:tr>
      <w:tr w:rsidR="001543ED" w:rsidRPr="00B20B08" w14:paraId="05FC763F" w14:textId="77777777" w:rsidTr="001543ED">
        <w:trPr>
          <w:trHeight w:val="300"/>
        </w:trPr>
        <w:tc>
          <w:tcPr>
            <w:tcW w:w="1547" w:type="dxa"/>
            <w:vMerge w:val="restart"/>
            <w:hideMark/>
          </w:tcPr>
          <w:p w14:paraId="29284C99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参与者实例</w:t>
            </w:r>
          </w:p>
        </w:tc>
        <w:tc>
          <w:tcPr>
            <w:tcW w:w="6705" w:type="dxa"/>
            <w:hideMark/>
          </w:tcPr>
          <w:p w14:paraId="0A0F3F4F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Jacks：多人游戏中失败的一队</w:t>
            </w:r>
          </w:p>
        </w:tc>
      </w:tr>
      <w:tr w:rsidR="001543ED" w:rsidRPr="00B20B08" w14:paraId="508F6E03" w14:textId="77777777" w:rsidTr="001543ED">
        <w:trPr>
          <w:trHeight w:val="300"/>
        </w:trPr>
        <w:tc>
          <w:tcPr>
            <w:tcW w:w="1547" w:type="dxa"/>
            <w:vMerge/>
            <w:hideMark/>
          </w:tcPr>
          <w:p w14:paraId="4150F95F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05" w:type="dxa"/>
            <w:hideMark/>
          </w:tcPr>
          <w:p w14:paraId="5A7B8AFA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Roses：多人游戏中获胜的 一队</w:t>
            </w:r>
          </w:p>
        </w:tc>
      </w:tr>
      <w:tr w:rsidR="001543ED" w:rsidRPr="00B20B08" w14:paraId="1B5E1455" w14:textId="77777777" w:rsidTr="001543ED">
        <w:trPr>
          <w:trHeight w:val="300"/>
        </w:trPr>
        <w:tc>
          <w:tcPr>
            <w:tcW w:w="1547" w:type="dxa"/>
            <w:vMerge w:val="restart"/>
            <w:hideMark/>
          </w:tcPr>
          <w:p w14:paraId="297C5716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事件流</w:t>
            </w:r>
          </w:p>
        </w:tc>
        <w:tc>
          <w:tcPr>
            <w:tcW w:w="6705" w:type="dxa"/>
            <w:hideMark/>
          </w:tcPr>
          <w:p w14:paraId="2225B359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1. Roses 一方达到获胜条件</w:t>
            </w:r>
          </w:p>
        </w:tc>
      </w:tr>
      <w:tr w:rsidR="001543ED" w:rsidRPr="00B20B08" w14:paraId="05C5012E" w14:textId="77777777" w:rsidTr="001543ED">
        <w:trPr>
          <w:trHeight w:val="600"/>
        </w:trPr>
        <w:tc>
          <w:tcPr>
            <w:tcW w:w="1547" w:type="dxa"/>
            <w:vMerge/>
            <w:hideMark/>
          </w:tcPr>
          <w:p w14:paraId="033EC0CC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05" w:type="dxa"/>
            <w:hideMark/>
          </w:tcPr>
          <w:p w14:paraId="19770344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2. Jacks全体玩家画面变灰，显示”Mission Failed“，2秒后进入静态战果统计界面</w:t>
            </w:r>
          </w:p>
        </w:tc>
      </w:tr>
      <w:tr w:rsidR="001543ED" w:rsidRPr="00B20B08" w14:paraId="4C762027" w14:textId="77777777" w:rsidTr="001543ED">
        <w:trPr>
          <w:trHeight w:val="600"/>
        </w:trPr>
        <w:tc>
          <w:tcPr>
            <w:tcW w:w="1547" w:type="dxa"/>
            <w:vMerge/>
            <w:hideMark/>
          </w:tcPr>
          <w:p w14:paraId="71CAF209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05" w:type="dxa"/>
            <w:hideMark/>
          </w:tcPr>
          <w:p w14:paraId="11B4498B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3. Roses全体玩家画面变暖色，显示"Mission Success", 2秒后进入静态战果统计界面</w:t>
            </w:r>
          </w:p>
        </w:tc>
      </w:tr>
      <w:tr w:rsidR="001543ED" w:rsidRPr="00B20B08" w14:paraId="3829385F" w14:textId="77777777" w:rsidTr="001543ED">
        <w:trPr>
          <w:trHeight w:val="300"/>
        </w:trPr>
        <w:tc>
          <w:tcPr>
            <w:tcW w:w="1547" w:type="dxa"/>
            <w:vMerge/>
            <w:hideMark/>
          </w:tcPr>
          <w:p w14:paraId="6ABC5D05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05" w:type="dxa"/>
            <w:hideMark/>
          </w:tcPr>
          <w:p w14:paraId="57497563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4.玩家查看完的战果统计后点击确认离开，回到大厅</w:t>
            </w:r>
          </w:p>
        </w:tc>
      </w:tr>
    </w:tbl>
    <w:p w14:paraId="49D867DD" w14:textId="77777777" w:rsidR="000121A1" w:rsidRPr="00B20B08" w:rsidRDefault="000121A1" w:rsidP="00B76E9B">
      <w:pPr>
        <w:ind w:firstLine="420"/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8209" w:type="dxa"/>
        <w:tblLook w:val="04A0" w:firstRow="1" w:lastRow="0" w:firstColumn="1" w:lastColumn="0" w:noHBand="0" w:noVBand="1"/>
      </w:tblPr>
      <w:tblGrid>
        <w:gridCol w:w="1547"/>
        <w:gridCol w:w="6662"/>
      </w:tblGrid>
      <w:tr w:rsidR="001543ED" w:rsidRPr="00B20B08" w14:paraId="338813CB" w14:textId="77777777" w:rsidTr="001543ED">
        <w:trPr>
          <w:trHeight w:val="300"/>
        </w:trPr>
        <w:tc>
          <w:tcPr>
            <w:tcW w:w="1547" w:type="dxa"/>
            <w:hideMark/>
          </w:tcPr>
          <w:p w14:paraId="2BC3D3DF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场景名称</w:t>
            </w:r>
          </w:p>
        </w:tc>
        <w:tc>
          <w:tcPr>
            <w:tcW w:w="6662" w:type="dxa"/>
            <w:hideMark/>
          </w:tcPr>
          <w:p w14:paraId="12A3DDFE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玩家角色死亡</w:t>
            </w:r>
          </w:p>
        </w:tc>
      </w:tr>
      <w:tr w:rsidR="001543ED" w:rsidRPr="00B20B08" w14:paraId="5A10EE69" w14:textId="77777777" w:rsidTr="001543ED">
        <w:trPr>
          <w:trHeight w:val="300"/>
        </w:trPr>
        <w:tc>
          <w:tcPr>
            <w:tcW w:w="1547" w:type="dxa"/>
            <w:vMerge w:val="restart"/>
            <w:hideMark/>
          </w:tcPr>
          <w:p w14:paraId="066C2745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参与者实例</w:t>
            </w:r>
          </w:p>
        </w:tc>
        <w:tc>
          <w:tcPr>
            <w:tcW w:w="6662" w:type="dxa"/>
            <w:hideMark/>
          </w:tcPr>
          <w:p w14:paraId="7E2B3158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Jack: 角色死亡玩家(Local)Player</w:t>
            </w:r>
          </w:p>
        </w:tc>
      </w:tr>
      <w:tr w:rsidR="001543ED" w:rsidRPr="00B20B08" w14:paraId="6C63A94B" w14:textId="77777777" w:rsidTr="001543ED">
        <w:trPr>
          <w:trHeight w:val="300"/>
        </w:trPr>
        <w:tc>
          <w:tcPr>
            <w:tcW w:w="1547" w:type="dxa"/>
            <w:vMerge/>
            <w:hideMark/>
          </w:tcPr>
          <w:p w14:paraId="56970C48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hideMark/>
          </w:tcPr>
          <w:p w14:paraId="7BBF13B3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Others: 其余远程玩家(Remote)Players</w:t>
            </w:r>
          </w:p>
        </w:tc>
      </w:tr>
      <w:tr w:rsidR="001543ED" w:rsidRPr="00B20B08" w14:paraId="252972B1" w14:textId="77777777" w:rsidTr="001543ED">
        <w:trPr>
          <w:trHeight w:val="300"/>
        </w:trPr>
        <w:tc>
          <w:tcPr>
            <w:tcW w:w="1547" w:type="dxa"/>
            <w:vMerge w:val="restart"/>
            <w:hideMark/>
          </w:tcPr>
          <w:p w14:paraId="46629868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 xml:space="preserve">事件流 </w:t>
            </w:r>
          </w:p>
        </w:tc>
        <w:tc>
          <w:tcPr>
            <w:tcW w:w="6662" w:type="dxa"/>
            <w:hideMark/>
          </w:tcPr>
          <w:p w14:paraId="4F7DB8DA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1. Jack的角色由于生命值归零而导致角色死亡，角色倒在地上Jack不能 继续控制</w:t>
            </w:r>
          </w:p>
        </w:tc>
      </w:tr>
      <w:tr w:rsidR="001543ED" w:rsidRPr="00B20B08" w14:paraId="343C9F60" w14:textId="77777777" w:rsidTr="001543ED">
        <w:trPr>
          <w:trHeight w:val="300"/>
        </w:trPr>
        <w:tc>
          <w:tcPr>
            <w:tcW w:w="1547" w:type="dxa"/>
            <w:vMerge/>
            <w:hideMark/>
          </w:tcPr>
          <w:p w14:paraId="4221AE91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hideMark/>
          </w:tcPr>
          <w:p w14:paraId="2132C858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2. Others的屏幕上显示消息：”Jack玩家死亡“</w:t>
            </w:r>
          </w:p>
        </w:tc>
      </w:tr>
      <w:tr w:rsidR="001543ED" w:rsidRPr="00B20B08" w14:paraId="5C8E5AC3" w14:textId="77777777" w:rsidTr="001543ED">
        <w:trPr>
          <w:trHeight w:val="300"/>
        </w:trPr>
        <w:tc>
          <w:tcPr>
            <w:tcW w:w="1547" w:type="dxa"/>
            <w:vMerge/>
            <w:hideMark/>
          </w:tcPr>
          <w:p w14:paraId="14BB03B0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hideMark/>
          </w:tcPr>
          <w:p w14:paraId="65893A4C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3. Jack的画面变灰，然后出现静态的战果统计</w:t>
            </w:r>
          </w:p>
        </w:tc>
      </w:tr>
      <w:tr w:rsidR="001543ED" w:rsidRPr="00B20B08" w14:paraId="24D2EF77" w14:textId="77777777" w:rsidTr="001543ED">
        <w:trPr>
          <w:trHeight w:val="300"/>
        </w:trPr>
        <w:tc>
          <w:tcPr>
            <w:tcW w:w="1547" w:type="dxa"/>
            <w:vMerge/>
            <w:hideMark/>
          </w:tcPr>
          <w:p w14:paraId="5C3CCCEB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hideMark/>
          </w:tcPr>
          <w:p w14:paraId="238E4AA9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4. Jack查看了自己的表现，点击确认，回到多人游戏的大厅</w:t>
            </w:r>
          </w:p>
        </w:tc>
      </w:tr>
    </w:tbl>
    <w:p w14:paraId="4C01C41A" w14:textId="77777777" w:rsidR="00D10322" w:rsidRPr="00B20B08" w:rsidRDefault="00D10322" w:rsidP="00B76E9B">
      <w:pPr>
        <w:ind w:firstLine="420"/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8209" w:type="dxa"/>
        <w:tblLook w:val="04A0" w:firstRow="1" w:lastRow="0" w:firstColumn="1" w:lastColumn="0" w:noHBand="0" w:noVBand="1"/>
      </w:tblPr>
      <w:tblGrid>
        <w:gridCol w:w="1547"/>
        <w:gridCol w:w="6662"/>
      </w:tblGrid>
      <w:tr w:rsidR="001543ED" w:rsidRPr="00B20B08" w14:paraId="07F46F34" w14:textId="77777777" w:rsidTr="001543ED">
        <w:trPr>
          <w:trHeight w:val="340"/>
        </w:trPr>
        <w:tc>
          <w:tcPr>
            <w:tcW w:w="1547" w:type="dxa"/>
            <w:hideMark/>
          </w:tcPr>
          <w:p w14:paraId="675D0280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场景名称</w:t>
            </w:r>
          </w:p>
        </w:tc>
        <w:tc>
          <w:tcPr>
            <w:tcW w:w="6662" w:type="dxa"/>
            <w:hideMark/>
          </w:tcPr>
          <w:p w14:paraId="7635C5DC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查询战况</w:t>
            </w:r>
          </w:p>
        </w:tc>
      </w:tr>
      <w:tr w:rsidR="001543ED" w:rsidRPr="00B20B08" w14:paraId="0796ECF6" w14:textId="77777777" w:rsidTr="001543ED">
        <w:trPr>
          <w:trHeight w:val="300"/>
        </w:trPr>
        <w:tc>
          <w:tcPr>
            <w:tcW w:w="1547" w:type="dxa"/>
            <w:hideMark/>
          </w:tcPr>
          <w:p w14:paraId="475ACF1E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参与者实例</w:t>
            </w:r>
          </w:p>
        </w:tc>
        <w:tc>
          <w:tcPr>
            <w:tcW w:w="6662" w:type="dxa"/>
            <w:hideMark/>
          </w:tcPr>
          <w:p w14:paraId="01C898B4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Jack: 查询战况的游戏玩家 Player</w:t>
            </w:r>
          </w:p>
        </w:tc>
      </w:tr>
      <w:tr w:rsidR="001543ED" w:rsidRPr="00B20B08" w14:paraId="518B161E" w14:textId="77777777" w:rsidTr="001543ED">
        <w:trPr>
          <w:trHeight w:val="300"/>
        </w:trPr>
        <w:tc>
          <w:tcPr>
            <w:tcW w:w="1547" w:type="dxa"/>
            <w:vMerge w:val="restart"/>
            <w:hideMark/>
          </w:tcPr>
          <w:p w14:paraId="440D5C5B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事件流</w:t>
            </w:r>
          </w:p>
        </w:tc>
        <w:tc>
          <w:tcPr>
            <w:tcW w:w="6662" w:type="dxa"/>
            <w:hideMark/>
          </w:tcPr>
          <w:p w14:paraId="4F9CE85D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1. Jack 触摸屏幕一角的查询按钮，屏幕上显现出当前的战况统计</w:t>
            </w:r>
          </w:p>
        </w:tc>
      </w:tr>
      <w:tr w:rsidR="001543ED" w:rsidRPr="00B20B08" w14:paraId="606C5FE4" w14:textId="77777777" w:rsidTr="001543ED">
        <w:trPr>
          <w:trHeight w:val="300"/>
        </w:trPr>
        <w:tc>
          <w:tcPr>
            <w:tcW w:w="1547" w:type="dxa"/>
            <w:vMerge/>
            <w:hideMark/>
          </w:tcPr>
          <w:p w14:paraId="5FDC7109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hideMark/>
          </w:tcPr>
          <w:p w14:paraId="26E954F1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2.Jack松开手指，屏幕上的战况统计消失</w:t>
            </w:r>
          </w:p>
        </w:tc>
      </w:tr>
    </w:tbl>
    <w:p w14:paraId="4B39794D" w14:textId="77777777" w:rsidR="00D10322" w:rsidRPr="00B20B08" w:rsidRDefault="00D10322" w:rsidP="00B76E9B">
      <w:pPr>
        <w:ind w:firstLine="420"/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8209" w:type="dxa"/>
        <w:tblLook w:val="04A0" w:firstRow="1" w:lastRow="0" w:firstColumn="1" w:lastColumn="0" w:noHBand="0" w:noVBand="1"/>
      </w:tblPr>
      <w:tblGrid>
        <w:gridCol w:w="1547"/>
        <w:gridCol w:w="6662"/>
      </w:tblGrid>
      <w:tr w:rsidR="00D10322" w:rsidRPr="00B20B08" w14:paraId="4E8AEB31" w14:textId="77777777" w:rsidTr="001543ED">
        <w:trPr>
          <w:trHeight w:val="300"/>
        </w:trPr>
        <w:tc>
          <w:tcPr>
            <w:tcW w:w="1547" w:type="dxa"/>
            <w:hideMark/>
          </w:tcPr>
          <w:p w14:paraId="4C340159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场景名称</w:t>
            </w:r>
          </w:p>
        </w:tc>
        <w:tc>
          <w:tcPr>
            <w:tcW w:w="6662" w:type="dxa"/>
            <w:hideMark/>
          </w:tcPr>
          <w:p w14:paraId="0224883B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退出多人游戏</w:t>
            </w:r>
          </w:p>
        </w:tc>
      </w:tr>
      <w:tr w:rsidR="00D10322" w:rsidRPr="00B20B08" w14:paraId="3E733590" w14:textId="77777777" w:rsidTr="001543ED">
        <w:trPr>
          <w:trHeight w:val="300"/>
        </w:trPr>
        <w:tc>
          <w:tcPr>
            <w:tcW w:w="1547" w:type="dxa"/>
            <w:vMerge w:val="restart"/>
            <w:hideMark/>
          </w:tcPr>
          <w:p w14:paraId="426D93A4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参与者实例</w:t>
            </w:r>
          </w:p>
        </w:tc>
        <w:tc>
          <w:tcPr>
            <w:tcW w:w="6662" w:type="dxa"/>
            <w:hideMark/>
          </w:tcPr>
          <w:p w14:paraId="00C5C716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Jack: 退出的游戏玩家(Local)Player</w:t>
            </w:r>
          </w:p>
        </w:tc>
      </w:tr>
      <w:tr w:rsidR="00D10322" w:rsidRPr="00B20B08" w14:paraId="0B0FD397" w14:textId="77777777" w:rsidTr="001543ED">
        <w:trPr>
          <w:trHeight w:val="300"/>
        </w:trPr>
        <w:tc>
          <w:tcPr>
            <w:tcW w:w="1547" w:type="dxa"/>
            <w:vMerge/>
            <w:hideMark/>
          </w:tcPr>
          <w:p w14:paraId="64DAB359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hideMark/>
          </w:tcPr>
          <w:p w14:paraId="351F4110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Others: 其余正在游戏的远程玩家(Remote)Players</w:t>
            </w:r>
          </w:p>
        </w:tc>
      </w:tr>
      <w:tr w:rsidR="00D10322" w:rsidRPr="00B20B08" w14:paraId="14721A55" w14:textId="77777777" w:rsidTr="001543ED">
        <w:trPr>
          <w:trHeight w:val="300"/>
        </w:trPr>
        <w:tc>
          <w:tcPr>
            <w:tcW w:w="1547" w:type="dxa"/>
            <w:vMerge w:val="restart"/>
            <w:hideMark/>
          </w:tcPr>
          <w:p w14:paraId="7934F3FC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事件流</w:t>
            </w:r>
          </w:p>
        </w:tc>
        <w:tc>
          <w:tcPr>
            <w:tcW w:w="6662" w:type="dxa"/>
            <w:hideMark/>
          </w:tcPr>
          <w:p w14:paraId="7F810A39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1. Jack正在多人游戏中，点击菜单按钮。在菜单中，他点击退出按钮。</w:t>
            </w:r>
          </w:p>
        </w:tc>
      </w:tr>
      <w:tr w:rsidR="00D10322" w:rsidRPr="00B20B08" w14:paraId="1BE1DBE8" w14:textId="77777777" w:rsidTr="001543ED">
        <w:trPr>
          <w:trHeight w:val="600"/>
        </w:trPr>
        <w:tc>
          <w:tcPr>
            <w:tcW w:w="1547" w:type="dxa"/>
            <w:vMerge/>
            <w:hideMark/>
          </w:tcPr>
          <w:p w14:paraId="7868D876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hideMark/>
          </w:tcPr>
          <w:p w14:paraId="69451FCD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2. Jack的屏幕上弹出了对话框：“您的离开会对其他玩家造成影响，确认要离开吗？”。Jack点击确定按钮。</w:t>
            </w:r>
          </w:p>
        </w:tc>
      </w:tr>
      <w:tr w:rsidR="00D10322" w:rsidRPr="00B20B08" w14:paraId="03687803" w14:textId="77777777" w:rsidTr="001543ED">
        <w:trPr>
          <w:trHeight w:val="300"/>
        </w:trPr>
        <w:tc>
          <w:tcPr>
            <w:tcW w:w="1547" w:type="dxa"/>
            <w:vMerge/>
            <w:hideMark/>
          </w:tcPr>
          <w:p w14:paraId="42BE245B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hideMark/>
          </w:tcPr>
          <w:p w14:paraId="13857F11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3. Jack回到了多人游戏大厅，Others屏幕显示消息：“Jack玩家离开游戏”</w:t>
            </w:r>
          </w:p>
        </w:tc>
      </w:tr>
    </w:tbl>
    <w:p w14:paraId="38A78C77" w14:textId="77777777" w:rsidR="00D10322" w:rsidRPr="00B20B08" w:rsidRDefault="00D10322" w:rsidP="00B76E9B">
      <w:pPr>
        <w:ind w:firstLine="420"/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8209" w:type="dxa"/>
        <w:tblLook w:val="04A0" w:firstRow="1" w:lastRow="0" w:firstColumn="1" w:lastColumn="0" w:noHBand="0" w:noVBand="1"/>
      </w:tblPr>
      <w:tblGrid>
        <w:gridCol w:w="1547"/>
        <w:gridCol w:w="6662"/>
      </w:tblGrid>
      <w:tr w:rsidR="001543ED" w:rsidRPr="00B20B08" w14:paraId="6F82BFAD" w14:textId="77777777" w:rsidTr="001543ED">
        <w:trPr>
          <w:trHeight w:val="300"/>
        </w:trPr>
        <w:tc>
          <w:tcPr>
            <w:tcW w:w="1547" w:type="dxa"/>
            <w:hideMark/>
          </w:tcPr>
          <w:p w14:paraId="21ACD212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场景名称</w:t>
            </w:r>
          </w:p>
        </w:tc>
        <w:tc>
          <w:tcPr>
            <w:tcW w:w="6662" w:type="dxa"/>
            <w:hideMark/>
          </w:tcPr>
          <w:p w14:paraId="7E03B6A4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玩家掉线</w:t>
            </w:r>
          </w:p>
        </w:tc>
      </w:tr>
      <w:tr w:rsidR="001543ED" w:rsidRPr="00B20B08" w14:paraId="4FAF90D3" w14:textId="77777777" w:rsidTr="001543ED">
        <w:trPr>
          <w:trHeight w:val="409"/>
        </w:trPr>
        <w:tc>
          <w:tcPr>
            <w:tcW w:w="1547" w:type="dxa"/>
            <w:vMerge w:val="restart"/>
            <w:hideMark/>
          </w:tcPr>
          <w:p w14:paraId="06004F74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参与者实例</w:t>
            </w:r>
          </w:p>
        </w:tc>
        <w:tc>
          <w:tcPr>
            <w:tcW w:w="6662" w:type="dxa"/>
            <w:hideMark/>
          </w:tcPr>
          <w:p w14:paraId="54F4D581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Jack: 退出的游戏玩家(Local)Player</w:t>
            </w:r>
          </w:p>
        </w:tc>
      </w:tr>
      <w:tr w:rsidR="001543ED" w:rsidRPr="00B20B08" w14:paraId="1FB45D29" w14:textId="77777777" w:rsidTr="001543ED">
        <w:trPr>
          <w:trHeight w:val="300"/>
        </w:trPr>
        <w:tc>
          <w:tcPr>
            <w:tcW w:w="1547" w:type="dxa"/>
            <w:vMerge/>
            <w:hideMark/>
          </w:tcPr>
          <w:p w14:paraId="1D53DC20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hideMark/>
          </w:tcPr>
          <w:p w14:paraId="35307990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Others: 其余正在游戏的远程玩家(Remote)Players</w:t>
            </w:r>
          </w:p>
        </w:tc>
      </w:tr>
      <w:tr w:rsidR="001543ED" w:rsidRPr="00B20B08" w14:paraId="67759323" w14:textId="77777777" w:rsidTr="001543ED">
        <w:trPr>
          <w:trHeight w:val="300"/>
        </w:trPr>
        <w:tc>
          <w:tcPr>
            <w:tcW w:w="1547" w:type="dxa"/>
            <w:vMerge w:val="restart"/>
            <w:hideMark/>
          </w:tcPr>
          <w:p w14:paraId="6566AB2F" w14:textId="77777777" w:rsidR="00D10322" w:rsidRPr="00B20B08" w:rsidRDefault="00D10322" w:rsidP="00D10322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事件流</w:t>
            </w:r>
          </w:p>
        </w:tc>
        <w:tc>
          <w:tcPr>
            <w:tcW w:w="6662" w:type="dxa"/>
            <w:hideMark/>
          </w:tcPr>
          <w:p w14:paraId="2EC21A3E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1. 正在进行游戏中的Jack，由于网络链接问题，强行退出多人游戏</w:t>
            </w:r>
          </w:p>
        </w:tc>
      </w:tr>
      <w:tr w:rsidR="001543ED" w:rsidRPr="00B20B08" w14:paraId="75C75AB2" w14:textId="77777777" w:rsidTr="001543ED">
        <w:trPr>
          <w:trHeight w:val="600"/>
        </w:trPr>
        <w:tc>
          <w:tcPr>
            <w:tcW w:w="1547" w:type="dxa"/>
            <w:vMerge/>
            <w:hideMark/>
          </w:tcPr>
          <w:p w14:paraId="249AA505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hideMark/>
          </w:tcPr>
          <w:p w14:paraId="5BB97B98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2. Jack的屏幕上出现对话框："请检查您的网络链接"。Jack点击确认，回到主界面。</w:t>
            </w:r>
          </w:p>
        </w:tc>
      </w:tr>
      <w:tr w:rsidR="001543ED" w:rsidRPr="00B20B08" w14:paraId="5E4F00C2" w14:textId="77777777" w:rsidTr="001543ED">
        <w:trPr>
          <w:trHeight w:val="300"/>
        </w:trPr>
        <w:tc>
          <w:tcPr>
            <w:tcW w:w="1547" w:type="dxa"/>
            <w:vMerge/>
            <w:hideMark/>
          </w:tcPr>
          <w:p w14:paraId="7BEF4EC1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662" w:type="dxa"/>
            <w:hideMark/>
          </w:tcPr>
          <w:p w14:paraId="26AD3821" w14:textId="77777777" w:rsidR="00D10322" w:rsidRPr="00B20B08" w:rsidRDefault="00D10322" w:rsidP="00D10322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noProof w:val="0"/>
                <w:color w:val="000000" w:themeColor="text1"/>
                <w:kern w:val="0"/>
                <w:sz w:val="24"/>
              </w:rPr>
              <w:t>3. Others屏幕显示消息：“Jack玩家离开游戏”</w:t>
            </w:r>
          </w:p>
        </w:tc>
      </w:tr>
    </w:tbl>
    <w:p w14:paraId="59D0AD7B" w14:textId="77777777" w:rsidR="00D10322" w:rsidRPr="00B20B08" w:rsidRDefault="00D10322" w:rsidP="00B76E9B">
      <w:pPr>
        <w:ind w:firstLine="420"/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7"/>
        <w:gridCol w:w="6749"/>
      </w:tblGrid>
      <w:tr w:rsidR="001543ED" w:rsidRPr="00B20B08" w14:paraId="32D6C413" w14:textId="77777777" w:rsidTr="001543ED">
        <w:tc>
          <w:tcPr>
            <w:tcW w:w="1547" w:type="dxa"/>
          </w:tcPr>
          <w:p w14:paraId="4D0EF9C9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场景名称</w:t>
            </w:r>
          </w:p>
        </w:tc>
        <w:tc>
          <w:tcPr>
            <w:tcW w:w="6749" w:type="dxa"/>
          </w:tcPr>
          <w:p w14:paraId="52917F8A" w14:textId="77777777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新玩家注册</w:t>
            </w:r>
          </w:p>
        </w:tc>
      </w:tr>
      <w:tr w:rsidR="001543ED" w:rsidRPr="00B20B08" w14:paraId="72090E63" w14:textId="77777777" w:rsidTr="001543ED">
        <w:tc>
          <w:tcPr>
            <w:tcW w:w="1547" w:type="dxa"/>
          </w:tcPr>
          <w:p w14:paraId="742CD8CD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参与者实例</w:t>
            </w:r>
          </w:p>
        </w:tc>
        <w:tc>
          <w:tcPr>
            <w:tcW w:w="6749" w:type="dxa"/>
          </w:tcPr>
          <w:p w14:paraId="778630BF" w14:textId="27FE8E19" w:rsidR="00A519F9" w:rsidRPr="00B20B08" w:rsidRDefault="004E2AF0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Jack:</w:t>
            </w:r>
            <w:r w:rsidR="00A519F9"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游客</w:t>
            </w:r>
          </w:p>
        </w:tc>
      </w:tr>
      <w:tr w:rsidR="001543ED" w:rsidRPr="00B20B08" w14:paraId="368E55CC" w14:textId="77777777" w:rsidTr="001543ED">
        <w:tc>
          <w:tcPr>
            <w:tcW w:w="1547" w:type="dxa"/>
          </w:tcPr>
          <w:p w14:paraId="6079E7AB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事件流</w:t>
            </w:r>
          </w:p>
        </w:tc>
        <w:tc>
          <w:tcPr>
            <w:tcW w:w="6749" w:type="dxa"/>
          </w:tcPr>
          <w:p w14:paraId="3FB98721" w14:textId="2B44CA65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1</w:t>
            </w:r>
            <w:r w:rsidR="004E2AF0"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，Jack</w:t>
            </w: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在页面上单击“新玩家注册”按钮，进入注册页面。</w:t>
            </w:r>
          </w:p>
          <w:p w14:paraId="4B81C811" w14:textId="122EEC39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2</w:t>
            </w:r>
            <w:r w:rsidR="004E2AF0"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，Jack</w:t>
            </w: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在注册界面填写了一份包含游戏昵称，登录密码，确认登录密码，选择形象的表单并提交。</w:t>
            </w:r>
          </w:p>
          <w:p w14:paraId="4CE50E2A" w14:textId="64E1AAC1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lastRenderedPageBreak/>
              <w:t>3</w:t>
            </w:r>
            <w:r w:rsidR="004E2AF0"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，系统收到Jack的注册请求，Jack</w:t>
            </w: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注册成功。</w:t>
            </w:r>
          </w:p>
          <w:p w14:paraId="0A5D40DF" w14:textId="77777777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</w:p>
        </w:tc>
      </w:tr>
    </w:tbl>
    <w:p w14:paraId="0D7E4216" w14:textId="77777777" w:rsidR="00A519F9" w:rsidRPr="00B20B08" w:rsidRDefault="00A519F9" w:rsidP="00A519F9">
      <w:pPr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7"/>
        <w:gridCol w:w="6749"/>
      </w:tblGrid>
      <w:tr w:rsidR="001543ED" w:rsidRPr="00B20B08" w14:paraId="37D226F2" w14:textId="77777777" w:rsidTr="001543ED">
        <w:tc>
          <w:tcPr>
            <w:tcW w:w="1547" w:type="dxa"/>
          </w:tcPr>
          <w:p w14:paraId="3FBA0AB4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场景名称</w:t>
            </w:r>
          </w:p>
        </w:tc>
        <w:tc>
          <w:tcPr>
            <w:tcW w:w="6749" w:type="dxa"/>
          </w:tcPr>
          <w:p w14:paraId="5F396485" w14:textId="77777777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玩家登录</w:t>
            </w:r>
          </w:p>
        </w:tc>
      </w:tr>
      <w:tr w:rsidR="001543ED" w:rsidRPr="00B20B08" w14:paraId="032C2595" w14:textId="77777777" w:rsidTr="001543ED">
        <w:tc>
          <w:tcPr>
            <w:tcW w:w="1547" w:type="dxa"/>
          </w:tcPr>
          <w:p w14:paraId="142CE995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参与者实例</w:t>
            </w:r>
          </w:p>
        </w:tc>
        <w:tc>
          <w:tcPr>
            <w:tcW w:w="6749" w:type="dxa"/>
          </w:tcPr>
          <w:p w14:paraId="1A09C08A" w14:textId="4A13A8E8" w:rsidR="00A519F9" w:rsidRPr="00B20B08" w:rsidRDefault="00EC1C85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Jack:</w:t>
            </w:r>
            <w:r w:rsidR="00A519F9"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玩家</w:t>
            </w:r>
          </w:p>
        </w:tc>
      </w:tr>
      <w:tr w:rsidR="001543ED" w:rsidRPr="00B20B08" w14:paraId="0C4D0712" w14:textId="77777777" w:rsidTr="001543ED">
        <w:tc>
          <w:tcPr>
            <w:tcW w:w="1547" w:type="dxa"/>
          </w:tcPr>
          <w:p w14:paraId="4FAA887D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事件流</w:t>
            </w:r>
          </w:p>
        </w:tc>
        <w:tc>
          <w:tcPr>
            <w:tcW w:w="6749" w:type="dxa"/>
          </w:tcPr>
          <w:p w14:paraId="5C430890" w14:textId="1E6A65BD" w:rsidR="00A519F9" w:rsidRPr="00B20B08" w:rsidRDefault="00A519F9" w:rsidP="00EC1C85">
            <w:pPr>
              <w:pStyle w:val="ListParagraph"/>
              <w:numPr>
                <w:ilvl w:val="0"/>
                <w:numId w:val="17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在页面上单击“登录”按钮，进入登录页面。</w:t>
            </w:r>
          </w:p>
          <w:p w14:paraId="12AC7566" w14:textId="62A64039" w:rsidR="00A519F9" w:rsidRPr="00B20B08" w:rsidRDefault="00EC1C85" w:rsidP="00EC1C85">
            <w:pPr>
              <w:pStyle w:val="ListParagraph"/>
              <w:numPr>
                <w:ilvl w:val="0"/>
                <w:numId w:val="17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Jack</w:t>
            </w:r>
            <w:r w:rsidR="00A519F9"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在登录界面填写一份包含昵称和登录密码的表单并提交。</w:t>
            </w:r>
          </w:p>
          <w:p w14:paraId="7D2091E8" w14:textId="201A33AA" w:rsidR="00A519F9" w:rsidRPr="00B20B08" w:rsidRDefault="00EC1C85" w:rsidP="00EC1C85">
            <w:pPr>
              <w:pStyle w:val="ListParagraph"/>
              <w:numPr>
                <w:ilvl w:val="0"/>
                <w:numId w:val="17"/>
              </w:numPr>
              <w:ind w:firstLineChars="0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系统收到Jack的登录请求，进行验证后，Jack</w:t>
            </w:r>
            <w:r w:rsidR="00A519F9"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登录成功进入系统主界面。</w:t>
            </w:r>
          </w:p>
          <w:p w14:paraId="658A78E6" w14:textId="77777777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</w:p>
        </w:tc>
      </w:tr>
    </w:tbl>
    <w:p w14:paraId="0214E628" w14:textId="77777777" w:rsidR="00A519F9" w:rsidRPr="00B20B08" w:rsidRDefault="00A519F9" w:rsidP="00A519F9">
      <w:pPr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7"/>
        <w:gridCol w:w="6749"/>
      </w:tblGrid>
      <w:tr w:rsidR="001543ED" w:rsidRPr="00B20B08" w14:paraId="34F3BA5B" w14:textId="77777777" w:rsidTr="001543ED">
        <w:tc>
          <w:tcPr>
            <w:tcW w:w="1547" w:type="dxa"/>
          </w:tcPr>
          <w:p w14:paraId="76CE2AE0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场景名称</w:t>
            </w:r>
          </w:p>
        </w:tc>
        <w:tc>
          <w:tcPr>
            <w:tcW w:w="6749" w:type="dxa"/>
          </w:tcPr>
          <w:p w14:paraId="5E4FC2DE" w14:textId="77777777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玩家更换皮肤</w:t>
            </w:r>
          </w:p>
        </w:tc>
      </w:tr>
      <w:tr w:rsidR="001543ED" w:rsidRPr="00B20B08" w14:paraId="0BD579B2" w14:textId="77777777" w:rsidTr="001543ED">
        <w:tc>
          <w:tcPr>
            <w:tcW w:w="1547" w:type="dxa"/>
          </w:tcPr>
          <w:p w14:paraId="05410AA1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参与者实例</w:t>
            </w:r>
          </w:p>
        </w:tc>
        <w:tc>
          <w:tcPr>
            <w:tcW w:w="6749" w:type="dxa"/>
          </w:tcPr>
          <w:p w14:paraId="2B41869A" w14:textId="2BA3240F" w:rsidR="00A519F9" w:rsidRPr="00B20B08" w:rsidRDefault="00EC1C85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Jack:</w:t>
            </w:r>
            <w:r w:rsidR="00A519F9"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玩家</w:t>
            </w:r>
          </w:p>
        </w:tc>
      </w:tr>
      <w:tr w:rsidR="001543ED" w:rsidRPr="00B20B08" w14:paraId="6D78F428" w14:textId="77777777" w:rsidTr="001543ED">
        <w:tc>
          <w:tcPr>
            <w:tcW w:w="1547" w:type="dxa"/>
          </w:tcPr>
          <w:p w14:paraId="17AA5A8A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事件流</w:t>
            </w:r>
          </w:p>
        </w:tc>
        <w:tc>
          <w:tcPr>
            <w:tcW w:w="6749" w:type="dxa"/>
          </w:tcPr>
          <w:p w14:paraId="7D600E6F" w14:textId="3B5D3F6E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1</w:t>
            </w:r>
            <w:r w:rsidR="00EC1C85"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，Jack</w:t>
            </w: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已单击系统主页面的“更换皮肤”按钮，已进入“更换皮肤”子系统。</w:t>
            </w:r>
          </w:p>
          <w:p w14:paraId="6916C244" w14:textId="77777777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2</w:t>
            </w: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，</w:t>
            </w: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系统显示备选皮肤</w:t>
            </w: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。</w:t>
            </w:r>
          </w:p>
          <w:p w14:paraId="292793FB" w14:textId="77777777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3，</w:t>
            </w: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玩家单击某种皮肤</w:t>
            </w: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，</w:t>
            </w: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系统提示是否选定</w:t>
            </w: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，</w:t>
            </w: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玩家单击</w:t>
            </w: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“</w:t>
            </w: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确定</w:t>
            </w: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”</w:t>
            </w: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按钮</w:t>
            </w: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。</w:t>
            </w:r>
          </w:p>
          <w:p w14:paraId="6E64BF86" w14:textId="77777777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4,系统接收消息并改变玩家形象的皮肤，然后主动跳回系统主页面。</w:t>
            </w:r>
          </w:p>
          <w:p w14:paraId="2A14727D" w14:textId="77777777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</w:p>
        </w:tc>
      </w:tr>
    </w:tbl>
    <w:p w14:paraId="543B9F10" w14:textId="77777777" w:rsidR="00A519F9" w:rsidRPr="00B20B08" w:rsidRDefault="00A519F9" w:rsidP="00A519F9">
      <w:pPr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7"/>
        <w:gridCol w:w="6749"/>
      </w:tblGrid>
      <w:tr w:rsidR="001543ED" w:rsidRPr="00B20B08" w14:paraId="3E5FC31E" w14:textId="77777777" w:rsidTr="001543ED">
        <w:tc>
          <w:tcPr>
            <w:tcW w:w="1547" w:type="dxa"/>
          </w:tcPr>
          <w:p w14:paraId="0E51FE75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场景名称</w:t>
            </w:r>
          </w:p>
        </w:tc>
        <w:tc>
          <w:tcPr>
            <w:tcW w:w="6749" w:type="dxa"/>
          </w:tcPr>
          <w:p w14:paraId="7A9B9994" w14:textId="77777777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玩家进入子系统</w:t>
            </w:r>
          </w:p>
        </w:tc>
      </w:tr>
      <w:tr w:rsidR="001543ED" w:rsidRPr="00B20B08" w14:paraId="25A4D4BE" w14:textId="77777777" w:rsidTr="001543ED">
        <w:tc>
          <w:tcPr>
            <w:tcW w:w="1547" w:type="dxa"/>
          </w:tcPr>
          <w:p w14:paraId="7ACD3594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参与者实例</w:t>
            </w:r>
          </w:p>
        </w:tc>
        <w:tc>
          <w:tcPr>
            <w:tcW w:w="6749" w:type="dxa"/>
          </w:tcPr>
          <w:p w14:paraId="2D8D6D3F" w14:textId="3A6AB7E0" w:rsidR="00A519F9" w:rsidRPr="00B20B08" w:rsidRDefault="00EC1C85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Jack:</w:t>
            </w:r>
            <w:r w:rsidR="00A519F9"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玩家</w:t>
            </w:r>
          </w:p>
        </w:tc>
      </w:tr>
      <w:tr w:rsidR="001543ED" w:rsidRPr="00B20B08" w14:paraId="34D2BED1" w14:textId="77777777" w:rsidTr="001543ED">
        <w:tc>
          <w:tcPr>
            <w:tcW w:w="1547" w:type="dxa"/>
          </w:tcPr>
          <w:p w14:paraId="3F82421C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事件流</w:t>
            </w:r>
          </w:p>
        </w:tc>
        <w:tc>
          <w:tcPr>
            <w:tcW w:w="6749" w:type="dxa"/>
          </w:tcPr>
          <w:p w14:paraId="032EF1C9" w14:textId="0D0F30CC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1</w:t>
            </w:r>
            <w:r w:rsidR="00EC1C85"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，Jack</w:t>
            </w: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进入系统主界面。</w:t>
            </w:r>
          </w:p>
          <w:p w14:paraId="3AFE55AE" w14:textId="2CCF54AB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2</w:t>
            </w:r>
            <w:r w:rsidR="00EC1C85"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，Jack</w:t>
            </w: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在“单人模式”，“多人模式”，“关于游戏”，“地图编辑”，“更换皮肤”，“退出”等多个按钮中选择一个并单击。</w:t>
            </w:r>
          </w:p>
          <w:p w14:paraId="4A29CDC1" w14:textId="77777777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3，若单击“退出”按钮，则退出整个游戏，若单击其他按钮则进入相应的子系统。</w:t>
            </w:r>
          </w:p>
          <w:p w14:paraId="40C731EA" w14:textId="77777777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</w:p>
        </w:tc>
      </w:tr>
    </w:tbl>
    <w:p w14:paraId="13EF257B" w14:textId="77777777" w:rsidR="00A519F9" w:rsidRPr="00B20B08" w:rsidRDefault="00A519F9" w:rsidP="00A519F9">
      <w:pPr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9"/>
        <w:gridCol w:w="6707"/>
      </w:tblGrid>
      <w:tr w:rsidR="001543ED" w:rsidRPr="00B20B08" w14:paraId="3062F32D" w14:textId="77777777" w:rsidTr="001543ED">
        <w:tc>
          <w:tcPr>
            <w:tcW w:w="1589" w:type="dxa"/>
          </w:tcPr>
          <w:p w14:paraId="587D9315" w14:textId="51E79913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场景</w:t>
            </w:r>
            <w:r w:rsidR="0008403E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名称</w:t>
            </w:r>
          </w:p>
        </w:tc>
        <w:tc>
          <w:tcPr>
            <w:tcW w:w="6707" w:type="dxa"/>
          </w:tcPr>
          <w:p w14:paraId="64807DB2" w14:textId="77777777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用户查看关于游戏</w:t>
            </w:r>
          </w:p>
        </w:tc>
      </w:tr>
      <w:tr w:rsidR="001543ED" w:rsidRPr="00B20B08" w14:paraId="28270B0F" w14:textId="77777777" w:rsidTr="001543ED">
        <w:tc>
          <w:tcPr>
            <w:tcW w:w="1589" w:type="dxa"/>
          </w:tcPr>
          <w:p w14:paraId="5F17D332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参与者实例</w:t>
            </w:r>
          </w:p>
        </w:tc>
        <w:tc>
          <w:tcPr>
            <w:tcW w:w="6707" w:type="dxa"/>
          </w:tcPr>
          <w:p w14:paraId="300E1ACE" w14:textId="2CEFA129" w:rsidR="00A519F9" w:rsidRPr="00B20B08" w:rsidRDefault="005122BE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/>
                <w:color w:val="000000" w:themeColor="text1"/>
                <w:sz w:val="24"/>
              </w:rPr>
              <w:t>Jack</w:t>
            </w:r>
            <w:r w:rsidR="00A519F9"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玩家</w:t>
            </w:r>
          </w:p>
        </w:tc>
      </w:tr>
      <w:tr w:rsidR="001543ED" w:rsidRPr="00B20B08" w14:paraId="513FA289" w14:textId="77777777" w:rsidTr="001543ED">
        <w:tc>
          <w:tcPr>
            <w:tcW w:w="1589" w:type="dxa"/>
          </w:tcPr>
          <w:p w14:paraId="7CDFF717" w14:textId="77777777" w:rsidR="00A519F9" w:rsidRPr="00B20B08" w:rsidRDefault="00A519F9" w:rsidP="001543E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事件流</w:t>
            </w:r>
          </w:p>
        </w:tc>
        <w:tc>
          <w:tcPr>
            <w:tcW w:w="6707" w:type="dxa"/>
          </w:tcPr>
          <w:p w14:paraId="371739D9" w14:textId="143B87AB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1</w:t>
            </w:r>
            <w:r w:rsidR="005122BE"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，Jack</w:t>
            </w: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已单击“关于游戏”按钮，进入“关于游戏”子系统页面。</w:t>
            </w:r>
          </w:p>
          <w:p w14:paraId="1113037D" w14:textId="3A256C3E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2</w:t>
            </w:r>
            <w:r w:rsidR="005122BE"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，Jack</w:t>
            </w: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查看“关于游戏”子系统页面上的关于游戏来源故事的介绍。</w:t>
            </w:r>
          </w:p>
          <w:p w14:paraId="21799B18" w14:textId="1D7F226C" w:rsidR="00A519F9" w:rsidRPr="00B20B08" w:rsidRDefault="00A519F9" w:rsidP="00496799">
            <w:pPr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3,</w:t>
            </w:r>
            <w:r w:rsidR="005122BE"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Jack单</w:t>
            </w:r>
            <w:r w:rsidRPr="00B20B08"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击页面上的“退出”按钮，回到系统主页面。</w:t>
            </w:r>
          </w:p>
        </w:tc>
      </w:tr>
    </w:tbl>
    <w:p w14:paraId="7BAA3DBA" w14:textId="77777777" w:rsidR="00A519F9" w:rsidRDefault="00A519F9" w:rsidP="00B76E9B">
      <w:pPr>
        <w:ind w:firstLine="420"/>
        <w:rPr>
          <w:color w:val="000000" w:themeColor="text1"/>
        </w:rPr>
      </w:pPr>
    </w:p>
    <w:tbl>
      <w:tblPr>
        <w:tblStyle w:val="TableGridLight"/>
        <w:tblW w:w="8351" w:type="dxa"/>
        <w:tblLayout w:type="fixed"/>
        <w:tblLook w:val="04A0" w:firstRow="1" w:lastRow="0" w:firstColumn="1" w:lastColumn="0" w:noHBand="0" w:noVBand="1"/>
      </w:tblPr>
      <w:tblGrid>
        <w:gridCol w:w="1547"/>
        <w:gridCol w:w="6804"/>
      </w:tblGrid>
      <w:tr w:rsidR="00732E59" w:rsidRPr="00732E59" w14:paraId="2481C7FB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588E26C7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场景名称</w:t>
            </w:r>
          </w:p>
        </w:tc>
        <w:tc>
          <w:tcPr>
            <w:tcW w:w="6804" w:type="dxa"/>
            <w:noWrap/>
            <w:hideMark/>
          </w:tcPr>
          <w:p w14:paraId="607285BF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新建Fight地图</w:t>
            </w:r>
          </w:p>
        </w:tc>
      </w:tr>
      <w:tr w:rsidR="00732E59" w:rsidRPr="00732E59" w14:paraId="759018A6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21E1A8A0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参与者实例</w:t>
            </w:r>
          </w:p>
        </w:tc>
        <w:tc>
          <w:tcPr>
            <w:tcW w:w="6804" w:type="dxa"/>
            <w:noWrap/>
            <w:hideMark/>
          </w:tcPr>
          <w:p w14:paraId="690EBDB1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Jack:MapCreator</w:t>
            </w:r>
            <w:proofErr w:type="spellEnd"/>
            <w:proofErr w:type="gramEnd"/>
          </w:p>
        </w:tc>
      </w:tr>
      <w:tr w:rsidR="00732E59" w:rsidRPr="00732E59" w14:paraId="0C854326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340E80FB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事件流</w:t>
            </w:r>
          </w:p>
        </w:tc>
        <w:tc>
          <w:tcPr>
            <w:tcW w:w="6804" w:type="dxa"/>
            <w:noWrap/>
            <w:hideMark/>
          </w:tcPr>
          <w:p w14:paraId="2B76ED95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1.Jack点击了Create Map按钮</w:t>
            </w:r>
          </w:p>
        </w:tc>
      </w:tr>
      <w:tr w:rsidR="00732E59" w:rsidRPr="00732E59" w14:paraId="2A6D6441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6F6DD05C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62DF452B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2.Jack在弹出的界面中点击选择了多人对战模式</w:t>
            </w:r>
          </w:p>
        </w:tc>
      </w:tr>
      <w:tr w:rsidR="00732E59" w:rsidRPr="00732E59" w14:paraId="2ECECEFE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41ABDF17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799A4826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3.Jack输入了名称Fight并选择了默认路径</w:t>
            </w:r>
          </w:p>
        </w:tc>
      </w:tr>
      <w:tr w:rsidR="00732E59" w:rsidRPr="00732E59" w14:paraId="3D5CFFD5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4EE7C369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2C406485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4.Jack点击Create按钮，进入了Fight地图的编辑界面</w:t>
            </w:r>
          </w:p>
        </w:tc>
      </w:tr>
    </w:tbl>
    <w:p w14:paraId="3CE85C6C" w14:textId="77777777" w:rsidR="0008403E" w:rsidRPr="00732E59" w:rsidRDefault="0008403E" w:rsidP="00B76E9B">
      <w:pPr>
        <w:ind w:firstLine="420"/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ayout w:type="fixed"/>
        <w:tblLook w:val="04A0" w:firstRow="1" w:lastRow="0" w:firstColumn="1" w:lastColumn="0" w:noHBand="0" w:noVBand="1"/>
      </w:tblPr>
      <w:tblGrid>
        <w:gridCol w:w="1547"/>
        <w:gridCol w:w="6804"/>
      </w:tblGrid>
      <w:tr w:rsidR="00732E59" w:rsidRPr="00732E59" w14:paraId="684BC3EC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56FA2D59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场景名称</w:t>
            </w:r>
          </w:p>
        </w:tc>
        <w:tc>
          <w:tcPr>
            <w:tcW w:w="6804" w:type="dxa"/>
            <w:noWrap/>
            <w:hideMark/>
          </w:tcPr>
          <w:p w14:paraId="56AA8F64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打开</w:t>
            </w:r>
            <w:proofErr w:type="spellStart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HideAndSeek</w:t>
            </w:r>
            <w:proofErr w:type="spellEnd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地图</w:t>
            </w:r>
          </w:p>
        </w:tc>
      </w:tr>
      <w:tr w:rsidR="00732E59" w:rsidRPr="00732E59" w14:paraId="0064D340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3DA81159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参与者实例</w:t>
            </w:r>
          </w:p>
        </w:tc>
        <w:tc>
          <w:tcPr>
            <w:tcW w:w="6804" w:type="dxa"/>
            <w:noWrap/>
            <w:hideMark/>
          </w:tcPr>
          <w:p w14:paraId="73AE4A49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Jack:MapCreator</w:t>
            </w:r>
            <w:proofErr w:type="spellEnd"/>
            <w:proofErr w:type="gramEnd"/>
          </w:p>
        </w:tc>
      </w:tr>
      <w:tr w:rsidR="00732E59" w:rsidRPr="00732E59" w14:paraId="6AE3F4CC" w14:textId="77777777" w:rsidTr="00732E59">
        <w:trPr>
          <w:trHeight w:val="643"/>
        </w:trPr>
        <w:tc>
          <w:tcPr>
            <w:tcW w:w="1547" w:type="dxa"/>
            <w:noWrap/>
            <w:hideMark/>
          </w:tcPr>
          <w:p w14:paraId="3708F420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事件流</w:t>
            </w:r>
          </w:p>
        </w:tc>
        <w:tc>
          <w:tcPr>
            <w:tcW w:w="6804" w:type="dxa"/>
            <w:noWrap/>
            <w:hideMark/>
          </w:tcPr>
          <w:p w14:paraId="6D8A3A1A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1.Jack进入了地图编辑器</w:t>
            </w:r>
          </w:p>
        </w:tc>
      </w:tr>
      <w:tr w:rsidR="00732E59" w:rsidRPr="00732E59" w14:paraId="5CE223E6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463331F7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3510B450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2.Jack选择编辑一个已存在的地图</w:t>
            </w:r>
          </w:p>
        </w:tc>
      </w:tr>
      <w:tr w:rsidR="00732E59" w:rsidRPr="00732E59" w14:paraId="507DABDD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6A88094A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7FD95ACF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3.Jack在地图列表里找到了</w:t>
            </w:r>
            <w:proofErr w:type="spellStart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HideAndSeek</w:t>
            </w:r>
            <w:proofErr w:type="spellEnd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地图文件，点击屏幕打开</w:t>
            </w:r>
          </w:p>
        </w:tc>
      </w:tr>
    </w:tbl>
    <w:p w14:paraId="33CF6D17" w14:textId="77777777" w:rsidR="00732E59" w:rsidRPr="00732E59" w:rsidRDefault="00732E59" w:rsidP="00B76E9B">
      <w:pPr>
        <w:ind w:firstLine="420"/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47"/>
        <w:gridCol w:w="6804"/>
      </w:tblGrid>
      <w:tr w:rsidR="00732E59" w:rsidRPr="00732E59" w14:paraId="1B1367D3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1A4AEAA7" w14:textId="77777777" w:rsidR="00732E59" w:rsidRPr="00732E59" w:rsidRDefault="00732E59" w:rsidP="00732E59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场景名称</w:t>
            </w:r>
          </w:p>
        </w:tc>
        <w:tc>
          <w:tcPr>
            <w:tcW w:w="6804" w:type="dxa"/>
            <w:noWrap/>
            <w:hideMark/>
          </w:tcPr>
          <w:p w14:paraId="4718BCE5" w14:textId="77777777" w:rsidR="00732E59" w:rsidRPr="00732E59" w:rsidRDefault="00732E59" w:rsidP="00732E59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更改</w:t>
            </w:r>
            <w:proofErr w:type="spellStart"/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HideAndSeek</w:t>
            </w:r>
            <w:proofErr w:type="spellEnd"/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地图中一面墙的位置</w:t>
            </w:r>
          </w:p>
        </w:tc>
      </w:tr>
      <w:tr w:rsidR="00732E59" w:rsidRPr="00732E59" w14:paraId="70A13598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5282B9D5" w14:textId="77777777" w:rsidR="00732E59" w:rsidRPr="00732E59" w:rsidRDefault="00732E59" w:rsidP="00732E59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参与者实例</w:t>
            </w:r>
          </w:p>
        </w:tc>
        <w:tc>
          <w:tcPr>
            <w:tcW w:w="6804" w:type="dxa"/>
            <w:noWrap/>
            <w:hideMark/>
          </w:tcPr>
          <w:p w14:paraId="7C1FF259" w14:textId="77777777" w:rsidR="00732E59" w:rsidRPr="00732E59" w:rsidRDefault="00732E59" w:rsidP="00732E59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Jack:MapCreator</w:t>
            </w:r>
            <w:proofErr w:type="spellEnd"/>
            <w:proofErr w:type="gramEnd"/>
          </w:p>
        </w:tc>
      </w:tr>
      <w:tr w:rsidR="00732E59" w:rsidRPr="00732E59" w14:paraId="2D6D1282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7391EC65" w14:textId="77777777" w:rsidR="00732E59" w:rsidRPr="00732E59" w:rsidRDefault="00732E59" w:rsidP="00732E59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事件流</w:t>
            </w:r>
          </w:p>
        </w:tc>
        <w:tc>
          <w:tcPr>
            <w:tcW w:w="6804" w:type="dxa"/>
            <w:noWrap/>
            <w:hideMark/>
          </w:tcPr>
          <w:p w14:paraId="4026D959" w14:textId="77777777" w:rsidR="00732E59" w:rsidRPr="00732E59" w:rsidRDefault="00732E59" w:rsidP="00732E59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1.Jack将视角通过滑动移动到了墙的位置</w:t>
            </w:r>
          </w:p>
        </w:tc>
      </w:tr>
      <w:tr w:rsidR="00732E59" w:rsidRPr="00732E59" w14:paraId="03AC798E" w14:textId="77777777" w:rsidTr="00732E59">
        <w:trPr>
          <w:trHeight w:val="339"/>
        </w:trPr>
        <w:tc>
          <w:tcPr>
            <w:tcW w:w="1547" w:type="dxa"/>
            <w:noWrap/>
            <w:hideMark/>
          </w:tcPr>
          <w:p w14:paraId="4C6BE3A3" w14:textId="77777777" w:rsidR="00732E59" w:rsidRPr="00732E59" w:rsidRDefault="00732E59" w:rsidP="00732E59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6208B8F5" w14:textId="77777777" w:rsidR="00732E59" w:rsidRPr="00732E59" w:rsidRDefault="00732E59" w:rsidP="00732E59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2.Jack在工具栏中选择了移动工具</w:t>
            </w:r>
          </w:p>
        </w:tc>
      </w:tr>
      <w:tr w:rsidR="00732E59" w:rsidRPr="00732E59" w14:paraId="03F5E50A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0ABFFB4E" w14:textId="77777777" w:rsidR="00732E59" w:rsidRPr="00732E59" w:rsidRDefault="00732E59" w:rsidP="00732E59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02189417" w14:textId="77777777" w:rsidR="00732E59" w:rsidRPr="00732E59" w:rsidRDefault="00732E59" w:rsidP="00732E59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3.Jack长按墙，拖动墙到达了另一个位置，放开了手指</w:t>
            </w:r>
          </w:p>
        </w:tc>
      </w:tr>
    </w:tbl>
    <w:p w14:paraId="00371016" w14:textId="77777777" w:rsidR="00732E59" w:rsidRPr="00732E59" w:rsidRDefault="00732E59" w:rsidP="00B76E9B">
      <w:pPr>
        <w:ind w:firstLine="420"/>
        <w:rPr>
          <w:rFonts w:asciiTheme="majorEastAsia" w:eastAsiaTheme="majorEastAsia" w:hAnsiTheme="majorEastAsia"/>
          <w:color w:val="000000" w:themeColor="text1"/>
          <w:sz w:val="24"/>
        </w:rPr>
      </w:pPr>
    </w:p>
    <w:tbl>
      <w:tblPr>
        <w:tblStyle w:val="TableGridLight"/>
        <w:tblW w:w="8392" w:type="dxa"/>
        <w:tblLook w:val="04A0" w:firstRow="1" w:lastRow="0" w:firstColumn="1" w:lastColumn="0" w:noHBand="0" w:noVBand="1"/>
      </w:tblPr>
      <w:tblGrid>
        <w:gridCol w:w="1547"/>
        <w:gridCol w:w="6845"/>
      </w:tblGrid>
      <w:tr w:rsidR="00732E59" w:rsidRPr="00732E59" w14:paraId="5335D060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738835A3" w14:textId="77777777" w:rsidR="00732E59" w:rsidRPr="00732E59" w:rsidRDefault="00732E59" w:rsidP="00732E59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场景名称</w:t>
            </w:r>
          </w:p>
        </w:tc>
        <w:tc>
          <w:tcPr>
            <w:tcW w:w="6845" w:type="dxa"/>
            <w:noWrap/>
            <w:hideMark/>
          </w:tcPr>
          <w:p w14:paraId="4B7E9C0F" w14:textId="77777777" w:rsidR="00732E59" w:rsidRPr="00732E59" w:rsidRDefault="00732E59" w:rsidP="00732E59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更改</w:t>
            </w:r>
            <w:proofErr w:type="spellStart"/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HideAndSeek</w:t>
            </w:r>
            <w:proofErr w:type="spellEnd"/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地图中一面墙的长度</w:t>
            </w:r>
          </w:p>
        </w:tc>
      </w:tr>
      <w:tr w:rsidR="00732E59" w:rsidRPr="00732E59" w14:paraId="7478440D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5287E66A" w14:textId="77777777" w:rsidR="00732E59" w:rsidRPr="00732E59" w:rsidRDefault="00732E59" w:rsidP="00732E59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参与者实例</w:t>
            </w:r>
          </w:p>
        </w:tc>
        <w:tc>
          <w:tcPr>
            <w:tcW w:w="6845" w:type="dxa"/>
            <w:noWrap/>
            <w:hideMark/>
          </w:tcPr>
          <w:p w14:paraId="429F4DCB" w14:textId="77777777" w:rsidR="00732E59" w:rsidRPr="00732E59" w:rsidRDefault="00732E59" w:rsidP="00732E59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Jack:MapCreator</w:t>
            </w:r>
            <w:proofErr w:type="spellEnd"/>
            <w:proofErr w:type="gramEnd"/>
          </w:p>
        </w:tc>
      </w:tr>
      <w:tr w:rsidR="00732E59" w:rsidRPr="00732E59" w14:paraId="1BD36334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44D7A8B9" w14:textId="77777777" w:rsidR="00732E59" w:rsidRPr="00732E59" w:rsidRDefault="00732E59" w:rsidP="00732E59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事件流</w:t>
            </w:r>
          </w:p>
        </w:tc>
        <w:tc>
          <w:tcPr>
            <w:tcW w:w="6845" w:type="dxa"/>
            <w:noWrap/>
            <w:hideMark/>
          </w:tcPr>
          <w:p w14:paraId="2070A0BE" w14:textId="77777777" w:rsidR="00732E59" w:rsidRPr="00732E59" w:rsidRDefault="00732E59" w:rsidP="00732E59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1.Jack将视角通过滑动移动到了墙的位置</w:t>
            </w:r>
          </w:p>
        </w:tc>
      </w:tr>
      <w:tr w:rsidR="00732E59" w:rsidRPr="00732E59" w14:paraId="69E4A789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179194FD" w14:textId="77777777" w:rsidR="00732E59" w:rsidRPr="00732E59" w:rsidRDefault="00732E59" w:rsidP="00732E59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45" w:type="dxa"/>
            <w:noWrap/>
            <w:hideMark/>
          </w:tcPr>
          <w:p w14:paraId="470D723F" w14:textId="77777777" w:rsidR="00732E59" w:rsidRPr="00732E59" w:rsidRDefault="00732E59" w:rsidP="00732E59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2.Jack在工具栏中选择了选择工具</w:t>
            </w:r>
          </w:p>
        </w:tc>
      </w:tr>
      <w:tr w:rsidR="00732E59" w:rsidRPr="00732E59" w14:paraId="7DACEF8B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03FC2C02" w14:textId="77777777" w:rsidR="00732E59" w:rsidRPr="00732E59" w:rsidRDefault="00732E59" w:rsidP="00732E59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45" w:type="dxa"/>
            <w:noWrap/>
            <w:hideMark/>
          </w:tcPr>
          <w:p w14:paraId="7C30F827" w14:textId="77777777" w:rsidR="00732E59" w:rsidRPr="00732E59" w:rsidRDefault="00732E59" w:rsidP="00732E59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  <w:t>3.Jack点击目标墙壁，在弹出的属性栏内改变了长度参数</w:t>
            </w:r>
          </w:p>
        </w:tc>
      </w:tr>
    </w:tbl>
    <w:p w14:paraId="0B606A55" w14:textId="77777777" w:rsidR="00732E59" w:rsidRPr="00732E59" w:rsidRDefault="00732E59" w:rsidP="00732E59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ayout w:type="fixed"/>
        <w:tblLook w:val="04A0" w:firstRow="1" w:lastRow="0" w:firstColumn="1" w:lastColumn="0" w:noHBand="0" w:noVBand="1"/>
      </w:tblPr>
      <w:tblGrid>
        <w:gridCol w:w="1547"/>
        <w:gridCol w:w="6804"/>
      </w:tblGrid>
      <w:tr w:rsidR="00732E59" w:rsidRPr="00732E59" w14:paraId="57A30C8F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27956271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场景名称</w:t>
            </w:r>
          </w:p>
        </w:tc>
        <w:tc>
          <w:tcPr>
            <w:tcW w:w="6804" w:type="dxa"/>
            <w:noWrap/>
            <w:hideMark/>
          </w:tcPr>
          <w:p w14:paraId="28EE4392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在</w:t>
            </w:r>
            <w:proofErr w:type="spellStart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HideAndSeek</w:t>
            </w:r>
            <w:proofErr w:type="spellEnd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地图中添加一个炸弹</w:t>
            </w:r>
          </w:p>
        </w:tc>
      </w:tr>
      <w:tr w:rsidR="00732E59" w:rsidRPr="00732E59" w14:paraId="509D1E99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25259F98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参与者实例</w:t>
            </w:r>
          </w:p>
        </w:tc>
        <w:tc>
          <w:tcPr>
            <w:tcW w:w="6804" w:type="dxa"/>
            <w:noWrap/>
            <w:hideMark/>
          </w:tcPr>
          <w:p w14:paraId="2F68554C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Jack:MapCreator</w:t>
            </w:r>
            <w:proofErr w:type="spellEnd"/>
            <w:proofErr w:type="gramEnd"/>
          </w:p>
        </w:tc>
      </w:tr>
      <w:tr w:rsidR="00732E59" w:rsidRPr="00732E59" w14:paraId="2C6A4C41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36ABB331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事件流</w:t>
            </w:r>
          </w:p>
        </w:tc>
        <w:tc>
          <w:tcPr>
            <w:tcW w:w="6804" w:type="dxa"/>
            <w:noWrap/>
            <w:hideMark/>
          </w:tcPr>
          <w:p w14:paraId="74062FF2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1.Jack将视角通过滑动移动到了目标位置</w:t>
            </w:r>
          </w:p>
        </w:tc>
      </w:tr>
      <w:tr w:rsidR="00732E59" w:rsidRPr="00732E59" w14:paraId="7C5DC590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04FC1E7A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5729DF06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2.Jack在工具栏中选择了放置</w:t>
            </w:r>
          </w:p>
        </w:tc>
      </w:tr>
      <w:tr w:rsidR="00732E59" w:rsidRPr="00732E59" w14:paraId="6D9F9997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34712418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73826D14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3.Jack在弹出的模型列表里选择了炸弹</w:t>
            </w:r>
          </w:p>
        </w:tc>
      </w:tr>
      <w:tr w:rsidR="00732E59" w:rsidRPr="00732E59" w14:paraId="02595CA4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1ED4237A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4B61CF45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4.Jack点击屏幕，在点击的位置放置了一个炸弹</w:t>
            </w:r>
          </w:p>
        </w:tc>
      </w:tr>
    </w:tbl>
    <w:p w14:paraId="6ADBAB2E" w14:textId="77777777" w:rsidR="00732E59" w:rsidRPr="00732E59" w:rsidRDefault="00732E59" w:rsidP="00B76E9B">
      <w:pPr>
        <w:ind w:firstLine="420"/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47"/>
        <w:gridCol w:w="6804"/>
      </w:tblGrid>
      <w:tr w:rsidR="00732E59" w:rsidRPr="00732E59" w14:paraId="5558BD47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2B0123A9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场景名称</w:t>
            </w:r>
          </w:p>
        </w:tc>
        <w:tc>
          <w:tcPr>
            <w:tcW w:w="6804" w:type="dxa"/>
            <w:noWrap/>
            <w:hideMark/>
          </w:tcPr>
          <w:p w14:paraId="65C1C2BD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保存更改过的</w:t>
            </w:r>
            <w:proofErr w:type="spellStart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HideAndSeek</w:t>
            </w:r>
            <w:proofErr w:type="spellEnd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地图</w:t>
            </w:r>
          </w:p>
        </w:tc>
      </w:tr>
      <w:tr w:rsidR="00732E59" w:rsidRPr="00732E59" w14:paraId="691BB9BD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486226DB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参与者实例</w:t>
            </w:r>
          </w:p>
        </w:tc>
        <w:tc>
          <w:tcPr>
            <w:tcW w:w="6804" w:type="dxa"/>
            <w:noWrap/>
            <w:hideMark/>
          </w:tcPr>
          <w:p w14:paraId="78798622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Jack:MapCreator</w:t>
            </w:r>
            <w:proofErr w:type="spellEnd"/>
            <w:proofErr w:type="gramEnd"/>
          </w:p>
        </w:tc>
      </w:tr>
      <w:tr w:rsidR="00732E59" w:rsidRPr="00732E59" w14:paraId="31E779B4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67B17D5F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事件流</w:t>
            </w:r>
          </w:p>
        </w:tc>
        <w:tc>
          <w:tcPr>
            <w:tcW w:w="6804" w:type="dxa"/>
            <w:noWrap/>
            <w:hideMark/>
          </w:tcPr>
          <w:p w14:paraId="1F238D11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1.Jack点击了菜单</w:t>
            </w:r>
          </w:p>
        </w:tc>
      </w:tr>
      <w:tr w:rsidR="00732E59" w:rsidRPr="00732E59" w14:paraId="19C671B4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1834AE88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38185D77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2.Jack点击保存按键，完成了保存</w:t>
            </w:r>
          </w:p>
        </w:tc>
      </w:tr>
    </w:tbl>
    <w:p w14:paraId="3943B980" w14:textId="77777777" w:rsidR="00732E59" w:rsidRPr="00732E59" w:rsidRDefault="00732E59" w:rsidP="00B76E9B">
      <w:pPr>
        <w:ind w:firstLine="420"/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47"/>
        <w:gridCol w:w="6804"/>
      </w:tblGrid>
      <w:tr w:rsidR="00732E59" w:rsidRPr="00732E59" w14:paraId="0041F34D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4542D422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场景名称</w:t>
            </w:r>
          </w:p>
        </w:tc>
        <w:tc>
          <w:tcPr>
            <w:tcW w:w="6804" w:type="dxa"/>
            <w:noWrap/>
            <w:hideMark/>
          </w:tcPr>
          <w:p w14:paraId="2FD101E1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另存更改过的</w:t>
            </w:r>
            <w:proofErr w:type="spellStart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HideAndSeek</w:t>
            </w:r>
            <w:proofErr w:type="spellEnd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地图</w:t>
            </w:r>
          </w:p>
        </w:tc>
      </w:tr>
      <w:tr w:rsidR="00732E59" w:rsidRPr="00732E59" w14:paraId="3D9E4FA7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7D1F8D49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参与者实例</w:t>
            </w:r>
          </w:p>
        </w:tc>
        <w:tc>
          <w:tcPr>
            <w:tcW w:w="6804" w:type="dxa"/>
            <w:noWrap/>
            <w:hideMark/>
          </w:tcPr>
          <w:p w14:paraId="3E7C3231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Jack:MapCreator</w:t>
            </w:r>
            <w:proofErr w:type="spellEnd"/>
            <w:proofErr w:type="gramEnd"/>
          </w:p>
        </w:tc>
      </w:tr>
      <w:tr w:rsidR="00732E59" w:rsidRPr="00732E59" w14:paraId="6A57056F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7D6288F0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事件流</w:t>
            </w:r>
          </w:p>
        </w:tc>
        <w:tc>
          <w:tcPr>
            <w:tcW w:w="6804" w:type="dxa"/>
            <w:noWrap/>
            <w:hideMark/>
          </w:tcPr>
          <w:p w14:paraId="482C6622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1.Jack点击了菜单</w:t>
            </w:r>
          </w:p>
        </w:tc>
      </w:tr>
      <w:tr w:rsidR="00732E59" w:rsidRPr="00732E59" w14:paraId="3D4772C0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2778606C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5017D4B1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2.Jack点击另存为按键，进入了路径选择界面</w:t>
            </w:r>
          </w:p>
        </w:tc>
      </w:tr>
      <w:tr w:rsidR="00732E59" w:rsidRPr="00732E59" w14:paraId="0B9B67D9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790A1187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124F69D2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3.Jack输入了名称Hide2并选择了默认路径</w:t>
            </w:r>
          </w:p>
        </w:tc>
      </w:tr>
      <w:tr w:rsidR="00732E59" w:rsidRPr="00732E59" w14:paraId="20AB6DE2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63EB990A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605B1116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4.Jack点击保存按钮，完成了另存</w:t>
            </w:r>
          </w:p>
        </w:tc>
      </w:tr>
    </w:tbl>
    <w:p w14:paraId="6D04C734" w14:textId="77777777" w:rsidR="00732E59" w:rsidRPr="00732E59" w:rsidRDefault="00732E59" w:rsidP="00B76E9B">
      <w:pPr>
        <w:ind w:firstLine="420"/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93" w:type="dxa"/>
        <w:tblLook w:val="04A0" w:firstRow="1" w:lastRow="0" w:firstColumn="1" w:lastColumn="0" w:noHBand="0" w:noVBand="1"/>
      </w:tblPr>
      <w:tblGrid>
        <w:gridCol w:w="1547"/>
        <w:gridCol w:w="6846"/>
      </w:tblGrid>
      <w:tr w:rsidR="00732E59" w:rsidRPr="00732E59" w14:paraId="28B368F3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5C6C58A0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场景名称</w:t>
            </w:r>
          </w:p>
        </w:tc>
        <w:tc>
          <w:tcPr>
            <w:tcW w:w="6846" w:type="dxa"/>
            <w:noWrap/>
            <w:hideMark/>
          </w:tcPr>
          <w:p w14:paraId="4390E524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退出</w:t>
            </w:r>
            <w:proofErr w:type="spellStart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HideAndSeek</w:t>
            </w:r>
            <w:proofErr w:type="spellEnd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地图的编辑</w:t>
            </w:r>
          </w:p>
        </w:tc>
      </w:tr>
      <w:tr w:rsidR="00732E59" w:rsidRPr="00732E59" w14:paraId="6115E055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05CE0813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参与者实例</w:t>
            </w:r>
          </w:p>
        </w:tc>
        <w:tc>
          <w:tcPr>
            <w:tcW w:w="6846" w:type="dxa"/>
            <w:noWrap/>
            <w:hideMark/>
          </w:tcPr>
          <w:p w14:paraId="4C18738E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Jack:MapCreator</w:t>
            </w:r>
            <w:proofErr w:type="spellEnd"/>
            <w:proofErr w:type="gramEnd"/>
          </w:p>
        </w:tc>
      </w:tr>
      <w:tr w:rsidR="00732E59" w:rsidRPr="00732E59" w14:paraId="22D517D5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1F4BFD3D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事件流</w:t>
            </w:r>
          </w:p>
        </w:tc>
        <w:tc>
          <w:tcPr>
            <w:tcW w:w="6846" w:type="dxa"/>
            <w:noWrap/>
            <w:hideMark/>
          </w:tcPr>
          <w:p w14:paraId="413ED744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1.Jack点击了菜单</w:t>
            </w:r>
          </w:p>
        </w:tc>
      </w:tr>
      <w:tr w:rsidR="00732E59" w:rsidRPr="00732E59" w14:paraId="23AF3A36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64000ED5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46" w:type="dxa"/>
            <w:noWrap/>
            <w:hideMark/>
          </w:tcPr>
          <w:p w14:paraId="7145F404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2.Jack点击退出按键，弹出了询问是否保存更改的对话框</w:t>
            </w:r>
          </w:p>
        </w:tc>
      </w:tr>
      <w:tr w:rsidR="00732E59" w:rsidRPr="00732E59" w14:paraId="78CCB071" w14:textId="77777777" w:rsidTr="00732E59">
        <w:trPr>
          <w:trHeight w:val="320"/>
        </w:trPr>
        <w:tc>
          <w:tcPr>
            <w:tcW w:w="1547" w:type="dxa"/>
            <w:noWrap/>
            <w:hideMark/>
          </w:tcPr>
          <w:p w14:paraId="1458EDBB" w14:textId="77777777" w:rsidR="00732E59" w:rsidRPr="00732E59" w:rsidRDefault="00732E59" w:rsidP="00732E5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46" w:type="dxa"/>
            <w:noWrap/>
            <w:hideMark/>
          </w:tcPr>
          <w:p w14:paraId="32A4D6AE" w14:textId="77777777" w:rsidR="00732E59" w:rsidRPr="00732E59" w:rsidRDefault="00732E59" w:rsidP="00732E59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3.Jack点击No，直接退出了</w:t>
            </w:r>
            <w:proofErr w:type="spellStart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HideAndSeek</w:t>
            </w:r>
            <w:proofErr w:type="spellEnd"/>
            <w:r w:rsidRPr="00732E59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地图的编辑</w:t>
            </w:r>
          </w:p>
        </w:tc>
      </w:tr>
    </w:tbl>
    <w:p w14:paraId="6BA3385D" w14:textId="77777777" w:rsidR="00732E59" w:rsidRPr="00732E59" w:rsidRDefault="00732E59" w:rsidP="00B76E9B">
      <w:pPr>
        <w:ind w:firstLine="420"/>
        <w:rPr>
          <w:color w:val="000000" w:themeColor="text1"/>
        </w:rPr>
      </w:pPr>
    </w:p>
    <w:p w14:paraId="685EEF08" w14:textId="1D0504D6" w:rsidR="00B955DE" w:rsidRPr="00B20B08" w:rsidRDefault="00100506" w:rsidP="00B955DE">
      <w:pPr>
        <w:pStyle w:val="Heading3"/>
        <w:rPr>
          <w:color w:val="000000" w:themeColor="text1"/>
        </w:rPr>
      </w:pPr>
      <w:bookmarkStart w:id="23" w:name="_Toc446674989"/>
      <w:r w:rsidRPr="00B20B08">
        <w:rPr>
          <w:rFonts w:hint="eastAsia"/>
          <w:color w:val="000000" w:themeColor="text1"/>
        </w:rPr>
        <w:t>3.4.2</w:t>
      </w:r>
      <w:r w:rsidR="002A4DBE" w:rsidRPr="00B20B08">
        <w:rPr>
          <w:rFonts w:hint="eastAsia"/>
          <w:color w:val="000000" w:themeColor="text1"/>
        </w:rPr>
        <w:t>用例模型</w:t>
      </w:r>
      <w:bookmarkEnd w:id="23"/>
    </w:p>
    <w:p w14:paraId="4629FA06" w14:textId="733C2E73" w:rsidR="004C77C7" w:rsidRPr="00B20B08" w:rsidRDefault="00B955DE" w:rsidP="002C6FCE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系统中的所有参与者和用例如下表所示。</w:t>
      </w:r>
    </w:p>
    <w:p w14:paraId="1791D197" w14:textId="7FEF1045" w:rsidR="00005BD7" w:rsidRPr="00B20B08" w:rsidRDefault="00005BD7" w:rsidP="00005BD7">
      <w:pPr>
        <w:ind w:firstLine="420"/>
        <w:jc w:val="center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表</w:t>
      </w:r>
      <w:r w:rsidRPr="00B20B08">
        <w:rPr>
          <w:rFonts w:hint="eastAsia"/>
          <w:color w:val="000000" w:themeColor="text1"/>
        </w:rPr>
        <w:t>3-1</w:t>
      </w:r>
      <w:r w:rsidRPr="00B20B08">
        <w:rPr>
          <w:rFonts w:hint="eastAsia"/>
          <w:color w:val="000000" w:themeColor="text1"/>
        </w:rPr>
        <w:t>参与者信息表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6806"/>
      </w:tblGrid>
      <w:tr w:rsidR="00B955DE" w:rsidRPr="00B20B08" w14:paraId="323DF77C" w14:textId="77777777" w:rsidTr="00E2487A">
        <w:trPr>
          <w:trHeight w:val="340"/>
        </w:trPr>
        <w:tc>
          <w:tcPr>
            <w:tcW w:w="1490" w:type="dxa"/>
          </w:tcPr>
          <w:p w14:paraId="1DAC71C6" w14:textId="02DC6047" w:rsidR="00B955DE" w:rsidRPr="00B20B08" w:rsidRDefault="00B955DE" w:rsidP="002C6FC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参与者名称</w:t>
            </w:r>
          </w:p>
        </w:tc>
        <w:tc>
          <w:tcPr>
            <w:tcW w:w="6806" w:type="dxa"/>
          </w:tcPr>
          <w:p w14:paraId="7B9585E1" w14:textId="787AA53C" w:rsidR="00B955DE" w:rsidRPr="00B20B08" w:rsidRDefault="00B955DE" w:rsidP="002C6FC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参与者解释</w:t>
            </w:r>
          </w:p>
        </w:tc>
      </w:tr>
      <w:tr w:rsidR="00B955DE" w:rsidRPr="00B20B08" w14:paraId="4F1A84D8" w14:textId="77777777" w:rsidTr="00B955DE">
        <w:tc>
          <w:tcPr>
            <w:tcW w:w="1490" w:type="dxa"/>
          </w:tcPr>
          <w:p w14:paraId="0E4C1582" w14:textId="6C4C87CD" w:rsidR="00B955DE" w:rsidRPr="00B20B08" w:rsidRDefault="00E2487A" w:rsidP="002C6FC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玩家</w:t>
            </w:r>
          </w:p>
        </w:tc>
        <w:tc>
          <w:tcPr>
            <w:tcW w:w="6806" w:type="dxa"/>
          </w:tcPr>
          <w:p w14:paraId="17E1DE51" w14:textId="4047CB4A" w:rsidR="00B955DE" w:rsidRPr="00B20B08" w:rsidRDefault="00B955DE" w:rsidP="002C6FC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打开游戏的用户，可以使用单人游戏、多人游戏、地图编辑等所有系统提供的用户功能</w:t>
            </w:r>
            <w:r w:rsidR="00732E59">
              <w:rPr>
                <w:rFonts w:hint="eastAsia"/>
                <w:color w:val="000000" w:themeColor="text1"/>
              </w:rPr>
              <w:t>。</w:t>
            </w:r>
          </w:p>
        </w:tc>
      </w:tr>
      <w:tr w:rsidR="00732E59" w:rsidRPr="00B20B08" w14:paraId="0BBC1B14" w14:textId="77777777" w:rsidTr="00B955DE">
        <w:tc>
          <w:tcPr>
            <w:tcW w:w="1490" w:type="dxa"/>
          </w:tcPr>
          <w:p w14:paraId="5460932B" w14:textId="0327E253" w:rsidR="00732E59" w:rsidRPr="00B20B08" w:rsidRDefault="00732E59" w:rsidP="002C6FC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地图创建者</w:t>
            </w:r>
          </w:p>
        </w:tc>
        <w:tc>
          <w:tcPr>
            <w:tcW w:w="6806" w:type="dxa"/>
          </w:tcPr>
          <w:p w14:paraId="17FACDF6" w14:textId="4261E2D5" w:rsidR="00732E59" w:rsidRPr="00B20B08" w:rsidRDefault="00732E59" w:rsidP="002C6FC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打开地图编辑器的用户，可以进行地图创作或修改。</w:t>
            </w:r>
          </w:p>
        </w:tc>
      </w:tr>
    </w:tbl>
    <w:p w14:paraId="143BD9AE" w14:textId="77777777" w:rsidR="00F44279" w:rsidRPr="00B20B08" w:rsidRDefault="00F44279" w:rsidP="00B955DE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2"/>
        <w:gridCol w:w="1688"/>
        <w:gridCol w:w="3886"/>
      </w:tblGrid>
      <w:tr w:rsidR="00732E59" w:rsidRPr="00B20B08" w14:paraId="70CDB0C1" w14:textId="77777777" w:rsidTr="00732E59">
        <w:tc>
          <w:tcPr>
            <w:tcW w:w="2536" w:type="dxa"/>
          </w:tcPr>
          <w:p w14:paraId="1279CD68" w14:textId="5249219E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用例</w:t>
            </w:r>
          </w:p>
        </w:tc>
        <w:tc>
          <w:tcPr>
            <w:tcW w:w="1737" w:type="dxa"/>
          </w:tcPr>
          <w:p w14:paraId="65C9C4F4" w14:textId="5A9B9971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用例级别</w:t>
            </w:r>
          </w:p>
        </w:tc>
        <w:tc>
          <w:tcPr>
            <w:tcW w:w="4023" w:type="dxa"/>
          </w:tcPr>
          <w:p w14:paraId="0895AAFF" w14:textId="1E5A653C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用例描述</w:t>
            </w:r>
          </w:p>
        </w:tc>
      </w:tr>
      <w:tr w:rsidR="00732E59" w:rsidRPr="00B20B08" w14:paraId="5D91A666" w14:textId="77777777" w:rsidTr="00732E59">
        <w:tc>
          <w:tcPr>
            <w:tcW w:w="2536" w:type="dxa"/>
          </w:tcPr>
          <w:p w14:paraId="1E02DE31" w14:textId="1466A33A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SingleGameStart</w:t>
            </w:r>
          </w:p>
        </w:tc>
        <w:tc>
          <w:tcPr>
            <w:tcW w:w="1737" w:type="dxa"/>
          </w:tcPr>
          <w:p w14:paraId="6F12BDDD" w14:textId="1A2A222D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用户功能</w:t>
            </w:r>
          </w:p>
        </w:tc>
        <w:tc>
          <w:tcPr>
            <w:tcW w:w="4023" w:type="dxa"/>
          </w:tcPr>
          <w:p w14:paraId="3D0AACBD" w14:textId="5BF42400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玩家开始单人游戏</w:t>
            </w:r>
          </w:p>
        </w:tc>
      </w:tr>
      <w:tr w:rsidR="00732E59" w:rsidRPr="00B20B08" w14:paraId="3572D0DE" w14:textId="77777777" w:rsidTr="00732E59">
        <w:tc>
          <w:tcPr>
            <w:tcW w:w="2536" w:type="dxa"/>
          </w:tcPr>
          <w:p w14:paraId="37A98BCB" w14:textId="33D1FCFA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SingleGameWin</w:t>
            </w:r>
          </w:p>
        </w:tc>
        <w:tc>
          <w:tcPr>
            <w:tcW w:w="1737" w:type="dxa"/>
          </w:tcPr>
          <w:p w14:paraId="7E64C46F" w14:textId="0D441C4A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4023" w:type="dxa"/>
          </w:tcPr>
          <w:p w14:paraId="7AD0C06B" w14:textId="348DBAF1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玩家单人游戏胜利</w:t>
            </w:r>
          </w:p>
        </w:tc>
      </w:tr>
      <w:tr w:rsidR="00732E59" w:rsidRPr="00B20B08" w14:paraId="1A74EACA" w14:textId="77777777" w:rsidTr="00732E59">
        <w:tc>
          <w:tcPr>
            <w:tcW w:w="2536" w:type="dxa"/>
          </w:tcPr>
          <w:p w14:paraId="10C3A234" w14:textId="33F4B1F4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SingleGameLose</w:t>
            </w:r>
          </w:p>
        </w:tc>
        <w:tc>
          <w:tcPr>
            <w:tcW w:w="1737" w:type="dxa"/>
          </w:tcPr>
          <w:p w14:paraId="3C32584B" w14:textId="6823814C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4023" w:type="dxa"/>
          </w:tcPr>
          <w:p w14:paraId="7271FFF2" w14:textId="35242B88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玩家单人游戏失败</w:t>
            </w:r>
          </w:p>
        </w:tc>
      </w:tr>
      <w:tr w:rsidR="00732E59" w:rsidRPr="00B20B08" w14:paraId="4A4B4945" w14:textId="77777777" w:rsidTr="00BA4761">
        <w:tc>
          <w:tcPr>
            <w:tcW w:w="2536" w:type="dxa"/>
          </w:tcPr>
          <w:p w14:paraId="1260153D" w14:textId="52C5D96A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GetItems</w:t>
            </w:r>
          </w:p>
        </w:tc>
        <w:tc>
          <w:tcPr>
            <w:tcW w:w="1737" w:type="dxa"/>
          </w:tcPr>
          <w:p w14:paraId="0B1B6E13" w14:textId="7352DB21" w:rsidR="00005BD7" w:rsidRPr="00B20B08" w:rsidRDefault="00C75534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用户功能</w:t>
            </w:r>
          </w:p>
        </w:tc>
        <w:tc>
          <w:tcPr>
            <w:tcW w:w="4023" w:type="dxa"/>
            <w:tcBorders>
              <w:bottom w:val="single" w:sz="4" w:space="0" w:color="auto"/>
            </w:tcBorders>
          </w:tcPr>
          <w:p w14:paraId="365A891F" w14:textId="049B117A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玩家获得道具</w:t>
            </w:r>
          </w:p>
        </w:tc>
      </w:tr>
      <w:tr w:rsidR="00BA4761" w:rsidRPr="00B20B08" w14:paraId="0DC40CE1" w14:textId="77777777" w:rsidTr="00BA4761">
        <w:tc>
          <w:tcPr>
            <w:tcW w:w="2536" w:type="dxa"/>
          </w:tcPr>
          <w:p w14:paraId="33EF2A9A" w14:textId="67844546" w:rsidR="00BA4761" w:rsidRPr="00B20B08" w:rsidRDefault="00BA4761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AI</w:t>
            </w:r>
            <w:r w:rsidRPr="00B20B08">
              <w:rPr>
                <w:color w:val="000000" w:themeColor="text1"/>
              </w:rPr>
              <w:t>SearchPlayer</w:t>
            </w:r>
          </w:p>
        </w:tc>
        <w:tc>
          <w:tcPr>
            <w:tcW w:w="1737" w:type="dxa"/>
          </w:tcPr>
          <w:p w14:paraId="79422FB5" w14:textId="27FB8719" w:rsidR="00BA4761" w:rsidRPr="00B20B08" w:rsidRDefault="00BA4761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4023" w:type="dxa"/>
            <w:tcBorders>
              <w:bottom w:val="single" w:sz="4" w:space="0" w:color="000000"/>
            </w:tcBorders>
          </w:tcPr>
          <w:p w14:paraId="7B2D23D1" w14:textId="7BB83781" w:rsidR="00BA4761" w:rsidRPr="00B20B08" w:rsidRDefault="00BA4761" w:rsidP="00B955DE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AI</w:t>
            </w:r>
            <w:r w:rsidRPr="00B20B08">
              <w:rPr>
                <w:rFonts w:hint="eastAsia"/>
                <w:color w:val="000000" w:themeColor="text1"/>
              </w:rPr>
              <w:t>搜索玩家</w:t>
            </w:r>
          </w:p>
        </w:tc>
      </w:tr>
      <w:tr w:rsidR="00732E59" w:rsidRPr="00B20B08" w14:paraId="59C76A62" w14:textId="77777777" w:rsidTr="00BA4761">
        <w:tc>
          <w:tcPr>
            <w:tcW w:w="2536" w:type="dxa"/>
          </w:tcPr>
          <w:p w14:paraId="4546C232" w14:textId="69FA339E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AIAttackPlayer</w:t>
            </w:r>
          </w:p>
        </w:tc>
        <w:tc>
          <w:tcPr>
            <w:tcW w:w="1737" w:type="dxa"/>
          </w:tcPr>
          <w:p w14:paraId="4694C1BE" w14:textId="3ED11C78" w:rsidR="00005BD7" w:rsidRPr="00B20B08" w:rsidRDefault="00C75534" w:rsidP="00B955DE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4023" w:type="dxa"/>
            <w:tcBorders>
              <w:bottom w:val="single" w:sz="4" w:space="0" w:color="000000"/>
            </w:tcBorders>
          </w:tcPr>
          <w:p w14:paraId="53D97E19" w14:textId="77D0E465" w:rsidR="00005BD7" w:rsidRPr="00B20B08" w:rsidRDefault="00005BD7" w:rsidP="00B955DE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AI</w:t>
            </w:r>
            <w:r w:rsidRPr="00B20B08">
              <w:rPr>
                <w:rFonts w:hint="eastAsia"/>
                <w:color w:val="000000" w:themeColor="text1"/>
              </w:rPr>
              <w:t>攻击玩家</w:t>
            </w:r>
          </w:p>
        </w:tc>
      </w:tr>
      <w:tr w:rsidR="00732E59" w:rsidRPr="00B20B08" w14:paraId="5BC33094" w14:textId="77777777" w:rsidTr="00BA4761">
        <w:tc>
          <w:tcPr>
            <w:tcW w:w="2536" w:type="dxa"/>
          </w:tcPr>
          <w:p w14:paraId="38FBDEA1" w14:textId="7A6A98B7" w:rsidR="00005BD7" w:rsidRPr="00B20B08" w:rsidRDefault="00932DD4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Player</w:t>
            </w:r>
            <w:r w:rsidRPr="00B20B08">
              <w:rPr>
                <w:color w:val="000000" w:themeColor="text1"/>
              </w:rPr>
              <w:t>UseItem</w:t>
            </w:r>
          </w:p>
        </w:tc>
        <w:tc>
          <w:tcPr>
            <w:tcW w:w="1737" w:type="dxa"/>
          </w:tcPr>
          <w:p w14:paraId="319887D4" w14:textId="66719B64" w:rsidR="00005BD7" w:rsidRPr="00B20B08" w:rsidRDefault="00932DD4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用户功能</w:t>
            </w:r>
          </w:p>
        </w:tc>
        <w:tc>
          <w:tcPr>
            <w:tcW w:w="4023" w:type="dxa"/>
            <w:tcBorders>
              <w:top w:val="single" w:sz="4" w:space="0" w:color="000000"/>
            </w:tcBorders>
          </w:tcPr>
          <w:p w14:paraId="439F927A" w14:textId="2F632F5C" w:rsidR="00005BD7" w:rsidRPr="00B20B08" w:rsidRDefault="00932DD4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玩家使用道具</w:t>
            </w:r>
          </w:p>
        </w:tc>
      </w:tr>
      <w:tr w:rsidR="00732E59" w:rsidRPr="00B20B08" w14:paraId="0A217DF2" w14:textId="77777777" w:rsidTr="00732E59">
        <w:tc>
          <w:tcPr>
            <w:tcW w:w="2536" w:type="dxa"/>
          </w:tcPr>
          <w:p w14:paraId="6A2B8AEF" w14:textId="2E641C38" w:rsidR="00005BD7" w:rsidRPr="00B20B08" w:rsidRDefault="00932DD4" w:rsidP="00A058B2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MissionEnd</w:t>
            </w:r>
          </w:p>
        </w:tc>
        <w:tc>
          <w:tcPr>
            <w:tcW w:w="1737" w:type="dxa"/>
          </w:tcPr>
          <w:p w14:paraId="237DE59E" w14:textId="519B54C1" w:rsidR="00005BD7" w:rsidRPr="00B20B08" w:rsidRDefault="00932DD4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用户功能</w:t>
            </w:r>
          </w:p>
        </w:tc>
        <w:tc>
          <w:tcPr>
            <w:tcW w:w="4023" w:type="dxa"/>
          </w:tcPr>
          <w:p w14:paraId="2FDE9C5E" w14:textId="1796C161" w:rsidR="00005BD7" w:rsidRPr="00B20B08" w:rsidRDefault="00E97785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多人游戏结束</w:t>
            </w:r>
          </w:p>
        </w:tc>
      </w:tr>
      <w:tr w:rsidR="00732E59" w:rsidRPr="00B20B08" w14:paraId="3FB61848" w14:textId="77777777" w:rsidTr="00732E59">
        <w:tc>
          <w:tcPr>
            <w:tcW w:w="2536" w:type="dxa"/>
          </w:tcPr>
          <w:p w14:paraId="41E95E71" w14:textId="0D8565EE" w:rsidR="00005BD7" w:rsidRPr="00B20B08" w:rsidRDefault="00E97785" w:rsidP="00A058B2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PlayerDead</w:t>
            </w:r>
          </w:p>
        </w:tc>
        <w:tc>
          <w:tcPr>
            <w:tcW w:w="1737" w:type="dxa"/>
          </w:tcPr>
          <w:p w14:paraId="30D8F15D" w14:textId="51A41E12" w:rsidR="00005BD7" w:rsidRPr="00B20B08" w:rsidRDefault="00E97785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4023" w:type="dxa"/>
          </w:tcPr>
          <w:p w14:paraId="0DB04E3C" w14:textId="202284BD" w:rsidR="00005BD7" w:rsidRPr="00B20B08" w:rsidRDefault="00E97785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玩家死亡</w:t>
            </w:r>
          </w:p>
        </w:tc>
      </w:tr>
      <w:tr w:rsidR="00732E59" w:rsidRPr="00B20B08" w14:paraId="5D3C619B" w14:textId="77777777" w:rsidTr="00732E59">
        <w:tc>
          <w:tcPr>
            <w:tcW w:w="2536" w:type="dxa"/>
          </w:tcPr>
          <w:p w14:paraId="47CE5CBF" w14:textId="674B0539" w:rsidR="00005BD7" w:rsidRPr="00B20B08" w:rsidRDefault="00E97785" w:rsidP="00A058B2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CheckGameState</w:t>
            </w:r>
          </w:p>
        </w:tc>
        <w:tc>
          <w:tcPr>
            <w:tcW w:w="1737" w:type="dxa"/>
          </w:tcPr>
          <w:p w14:paraId="52C8D604" w14:textId="44144F3F" w:rsidR="00005BD7" w:rsidRPr="00B20B08" w:rsidRDefault="00E97785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4023" w:type="dxa"/>
          </w:tcPr>
          <w:p w14:paraId="7DC72DFE" w14:textId="5A31012C" w:rsidR="00005BD7" w:rsidRPr="00B20B08" w:rsidRDefault="00E97785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查询战况</w:t>
            </w:r>
          </w:p>
        </w:tc>
      </w:tr>
      <w:tr w:rsidR="00732E59" w:rsidRPr="00B20B08" w14:paraId="37FC8BC7" w14:textId="77777777" w:rsidTr="00732E59">
        <w:tc>
          <w:tcPr>
            <w:tcW w:w="2536" w:type="dxa"/>
          </w:tcPr>
          <w:p w14:paraId="70796CB8" w14:textId="2506D44C" w:rsidR="00005BD7" w:rsidRPr="00B20B08" w:rsidRDefault="00E97785" w:rsidP="00A058B2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ExitMultiplayerGame</w:t>
            </w:r>
          </w:p>
        </w:tc>
        <w:tc>
          <w:tcPr>
            <w:tcW w:w="1737" w:type="dxa"/>
          </w:tcPr>
          <w:p w14:paraId="7D4CC0E2" w14:textId="120B1CE3" w:rsidR="00005BD7" w:rsidRPr="00B20B08" w:rsidRDefault="00E97785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用户功能</w:t>
            </w:r>
          </w:p>
        </w:tc>
        <w:tc>
          <w:tcPr>
            <w:tcW w:w="4023" w:type="dxa"/>
          </w:tcPr>
          <w:p w14:paraId="049089A1" w14:textId="5CC4F5F4" w:rsidR="00005BD7" w:rsidRPr="00B20B08" w:rsidRDefault="00E97785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退出多人游戏</w:t>
            </w:r>
          </w:p>
        </w:tc>
      </w:tr>
      <w:tr w:rsidR="00732E59" w:rsidRPr="00B20B08" w14:paraId="2AE7605B" w14:textId="77777777" w:rsidTr="00732E59">
        <w:tc>
          <w:tcPr>
            <w:tcW w:w="2536" w:type="dxa"/>
          </w:tcPr>
          <w:p w14:paraId="6E8B2429" w14:textId="0B1C75AC" w:rsidR="00005BD7" w:rsidRPr="00B20B08" w:rsidRDefault="00E97785" w:rsidP="00A058B2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PlayerOffline</w:t>
            </w:r>
          </w:p>
        </w:tc>
        <w:tc>
          <w:tcPr>
            <w:tcW w:w="1737" w:type="dxa"/>
          </w:tcPr>
          <w:p w14:paraId="6AF7350C" w14:textId="5DDB0DC4" w:rsidR="00005BD7" w:rsidRPr="00B20B08" w:rsidRDefault="00E97785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4023" w:type="dxa"/>
          </w:tcPr>
          <w:p w14:paraId="28BB0CD0" w14:textId="37AC0094" w:rsidR="00005BD7" w:rsidRPr="00B20B08" w:rsidRDefault="00E97785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玩家掉线</w:t>
            </w:r>
          </w:p>
        </w:tc>
      </w:tr>
      <w:tr w:rsidR="00732E59" w:rsidRPr="00B20B08" w14:paraId="6AFF7DC5" w14:textId="77777777" w:rsidTr="00732E59">
        <w:tc>
          <w:tcPr>
            <w:tcW w:w="2536" w:type="dxa"/>
          </w:tcPr>
          <w:p w14:paraId="09683FE7" w14:textId="3A933EF4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ChangeSkin</w:t>
            </w:r>
          </w:p>
        </w:tc>
        <w:tc>
          <w:tcPr>
            <w:tcW w:w="1737" w:type="dxa"/>
          </w:tcPr>
          <w:p w14:paraId="7F684746" w14:textId="3DE2DD86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用户功能</w:t>
            </w:r>
          </w:p>
        </w:tc>
        <w:tc>
          <w:tcPr>
            <w:tcW w:w="4023" w:type="dxa"/>
          </w:tcPr>
          <w:p w14:paraId="5E8337C6" w14:textId="4FBC861C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更换皮肤</w:t>
            </w:r>
          </w:p>
        </w:tc>
      </w:tr>
      <w:tr w:rsidR="00732E59" w:rsidRPr="00B20B08" w14:paraId="0E46DF8E" w14:textId="77777777" w:rsidTr="00732E59">
        <w:tc>
          <w:tcPr>
            <w:tcW w:w="2536" w:type="dxa"/>
          </w:tcPr>
          <w:p w14:paraId="6688DC69" w14:textId="0E71C2B5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Register</w:t>
            </w:r>
          </w:p>
        </w:tc>
        <w:tc>
          <w:tcPr>
            <w:tcW w:w="1737" w:type="dxa"/>
          </w:tcPr>
          <w:p w14:paraId="2B7C8D13" w14:textId="3D4747C3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用户功能</w:t>
            </w:r>
          </w:p>
        </w:tc>
        <w:tc>
          <w:tcPr>
            <w:tcW w:w="4023" w:type="dxa"/>
          </w:tcPr>
          <w:p w14:paraId="643CDF14" w14:textId="0F8C21A0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玩家注册</w:t>
            </w:r>
          </w:p>
        </w:tc>
      </w:tr>
      <w:tr w:rsidR="00732E59" w:rsidRPr="00B20B08" w14:paraId="148390DE" w14:textId="77777777" w:rsidTr="00732E59">
        <w:tc>
          <w:tcPr>
            <w:tcW w:w="2536" w:type="dxa"/>
          </w:tcPr>
          <w:p w14:paraId="4FFB0388" w14:textId="6AC58D2D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Login</w:t>
            </w:r>
          </w:p>
        </w:tc>
        <w:tc>
          <w:tcPr>
            <w:tcW w:w="1737" w:type="dxa"/>
          </w:tcPr>
          <w:p w14:paraId="6BC3540B" w14:textId="57C9C619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4023" w:type="dxa"/>
          </w:tcPr>
          <w:p w14:paraId="3F7C0975" w14:textId="409FAF01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玩家登陆</w:t>
            </w:r>
          </w:p>
        </w:tc>
      </w:tr>
      <w:tr w:rsidR="00732E59" w:rsidRPr="00B20B08" w14:paraId="6AA7F2D7" w14:textId="77777777" w:rsidTr="00732E59">
        <w:tc>
          <w:tcPr>
            <w:tcW w:w="2536" w:type="dxa"/>
          </w:tcPr>
          <w:p w14:paraId="16595371" w14:textId="0DF2B911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ReadGameStory</w:t>
            </w:r>
          </w:p>
        </w:tc>
        <w:tc>
          <w:tcPr>
            <w:tcW w:w="1737" w:type="dxa"/>
          </w:tcPr>
          <w:p w14:paraId="7BE2D1C4" w14:textId="33B26EA9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4023" w:type="dxa"/>
          </w:tcPr>
          <w:p w14:paraId="4796437D" w14:textId="223E67F4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玩家阅读游戏故事背景</w:t>
            </w:r>
          </w:p>
        </w:tc>
      </w:tr>
      <w:tr w:rsidR="00732E59" w:rsidRPr="00B20B08" w14:paraId="32C3F76C" w14:textId="77777777" w:rsidTr="00732E59">
        <w:tc>
          <w:tcPr>
            <w:tcW w:w="2536" w:type="dxa"/>
          </w:tcPr>
          <w:p w14:paraId="481C198A" w14:textId="4F26B256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color w:val="000000" w:themeColor="text1"/>
              </w:rPr>
              <w:t>SelectChildSystem</w:t>
            </w:r>
          </w:p>
        </w:tc>
        <w:tc>
          <w:tcPr>
            <w:tcW w:w="1737" w:type="dxa"/>
          </w:tcPr>
          <w:p w14:paraId="790CB180" w14:textId="1A947E03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4023" w:type="dxa"/>
          </w:tcPr>
          <w:p w14:paraId="77026AB1" w14:textId="2F22850F" w:rsidR="00005BD7" w:rsidRPr="00B20B08" w:rsidRDefault="00672ECD" w:rsidP="00A058B2">
            <w:pPr>
              <w:rPr>
                <w:color w:val="000000" w:themeColor="text1"/>
              </w:rPr>
            </w:pPr>
            <w:r w:rsidRPr="00B20B08">
              <w:rPr>
                <w:rFonts w:hint="eastAsia"/>
                <w:color w:val="000000" w:themeColor="text1"/>
              </w:rPr>
              <w:t>玩家选择子系统</w:t>
            </w:r>
          </w:p>
        </w:tc>
      </w:tr>
      <w:tr w:rsidR="00732E59" w:rsidRPr="00B20B08" w14:paraId="7677A715" w14:textId="77777777" w:rsidTr="00732E59">
        <w:tc>
          <w:tcPr>
            <w:tcW w:w="2536" w:type="dxa"/>
          </w:tcPr>
          <w:p w14:paraId="22F7AC19" w14:textId="1D4E9B6B" w:rsidR="00005BD7" w:rsidRPr="00B20B08" w:rsidRDefault="00732E59" w:rsidP="00A058B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CreateMap</w:t>
            </w:r>
          </w:p>
        </w:tc>
        <w:tc>
          <w:tcPr>
            <w:tcW w:w="1737" w:type="dxa"/>
          </w:tcPr>
          <w:p w14:paraId="129207F6" w14:textId="6BAD20ED" w:rsidR="00005BD7" w:rsidRPr="00B20B08" w:rsidRDefault="00732E59" w:rsidP="00A058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用户功能</w:t>
            </w:r>
          </w:p>
        </w:tc>
        <w:tc>
          <w:tcPr>
            <w:tcW w:w="4023" w:type="dxa"/>
          </w:tcPr>
          <w:p w14:paraId="074829C9" w14:textId="3783C8B5" w:rsidR="00005BD7" w:rsidRPr="00B20B08" w:rsidRDefault="00732E59" w:rsidP="00A058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玩家创建地图</w:t>
            </w:r>
          </w:p>
        </w:tc>
      </w:tr>
      <w:tr w:rsidR="00732E59" w:rsidRPr="00B20B08" w14:paraId="5CF36276" w14:textId="77777777" w:rsidTr="00732E59">
        <w:tc>
          <w:tcPr>
            <w:tcW w:w="2536" w:type="dxa"/>
          </w:tcPr>
          <w:p w14:paraId="6751D121" w14:textId="55B79CF2" w:rsidR="00005BD7" w:rsidRPr="00B20B08" w:rsidRDefault="00732E59" w:rsidP="00A058B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OpenMap</w:t>
            </w:r>
          </w:p>
        </w:tc>
        <w:tc>
          <w:tcPr>
            <w:tcW w:w="1737" w:type="dxa"/>
          </w:tcPr>
          <w:p w14:paraId="48D0CC9C" w14:textId="000CDDEA" w:rsidR="00005BD7" w:rsidRPr="00B20B08" w:rsidRDefault="00732E59" w:rsidP="00A058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4023" w:type="dxa"/>
          </w:tcPr>
          <w:p w14:paraId="0D464C8D" w14:textId="08AA0000" w:rsidR="00005BD7" w:rsidRPr="00B20B08" w:rsidRDefault="00732E59" w:rsidP="00A058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打开地图</w:t>
            </w:r>
          </w:p>
        </w:tc>
      </w:tr>
      <w:tr w:rsidR="00732E59" w:rsidRPr="00B20B08" w14:paraId="6E93C3E5" w14:textId="77777777" w:rsidTr="00732E59">
        <w:tc>
          <w:tcPr>
            <w:tcW w:w="2536" w:type="dxa"/>
          </w:tcPr>
          <w:p w14:paraId="05543248" w14:textId="7CCEB6FF" w:rsidR="00005BD7" w:rsidRPr="00B20B08" w:rsidRDefault="00732E59" w:rsidP="00B955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ChangeElementPosition</w:t>
            </w:r>
          </w:p>
        </w:tc>
        <w:tc>
          <w:tcPr>
            <w:tcW w:w="1737" w:type="dxa"/>
          </w:tcPr>
          <w:p w14:paraId="0A19A9CF" w14:textId="214F4892" w:rsidR="00005BD7" w:rsidRPr="00B20B08" w:rsidRDefault="00732E59" w:rsidP="00B955D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4023" w:type="dxa"/>
          </w:tcPr>
          <w:p w14:paraId="15941FC7" w14:textId="2C7F9EE5" w:rsidR="00005BD7" w:rsidRPr="00B20B08" w:rsidRDefault="00732E59" w:rsidP="00B955D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更该地图中元素位置</w:t>
            </w:r>
          </w:p>
        </w:tc>
      </w:tr>
      <w:tr w:rsidR="00732E59" w:rsidRPr="00B20B08" w14:paraId="4F91E76E" w14:textId="77777777" w:rsidTr="00732E59">
        <w:tc>
          <w:tcPr>
            <w:tcW w:w="2536" w:type="dxa"/>
          </w:tcPr>
          <w:p w14:paraId="54088F14" w14:textId="6CAA7D5C" w:rsidR="00732E59" w:rsidRDefault="00732E59" w:rsidP="00B955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ChangeElementParameter</w:t>
            </w:r>
          </w:p>
        </w:tc>
        <w:tc>
          <w:tcPr>
            <w:tcW w:w="1737" w:type="dxa"/>
          </w:tcPr>
          <w:p w14:paraId="6765E7D1" w14:textId="639821FD" w:rsidR="00732E59" w:rsidRDefault="00732E59" w:rsidP="00B955D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4023" w:type="dxa"/>
          </w:tcPr>
          <w:p w14:paraId="4B7B2D9E" w14:textId="2A0778A5" w:rsidR="00732E59" w:rsidRDefault="00732E59" w:rsidP="00B955D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更改目标元素的目标参数</w:t>
            </w:r>
          </w:p>
        </w:tc>
      </w:tr>
      <w:tr w:rsidR="00732E59" w:rsidRPr="00B20B08" w14:paraId="7D48B82C" w14:textId="77777777" w:rsidTr="00732E59">
        <w:tc>
          <w:tcPr>
            <w:tcW w:w="2536" w:type="dxa"/>
          </w:tcPr>
          <w:p w14:paraId="3ABC8D08" w14:textId="7BAC1599" w:rsidR="00732E59" w:rsidRDefault="00732E59" w:rsidP="00A058B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AddElement</w:t>
            </w:r>
          </w:p>
        </w:tc>
        <w:tc>
          <w:tcPr>
            <w:tcW w:w="1737" w:type="dxa"/>
          </w:tcPr>
          <w:p w14:paraId="6E7B3E06" w14:textId="13C58F9D" w:rsidR="00732E59" w:rsidRDefault="00732E59" w:rsidP="00A058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4023" w:type="dxa"/>
          </w:tcPr>
          <w:p w14:paraId="09076F62" w14:textId="2632A143" w:rsidR="00732E59" w:rsidRDefault="00732E59" w:rsidP="00A058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在地图中添加元素</w:t>
            </w:r>
          </w:p>
        </w:tc>
      </w:tr>
      <w:tr w:rsidR="00732E59" w:rsidRPr="00B20B08" w14:paraId="6C976323" w14:textId="77777777" w:rsidTr="00732E59">
        <w:tc>
          <w:tcPr>
            <w:tcW w:w="2536" w:type="dxa"/>
          </w:tcPr>
          <w:p w14:paraId="69CE6B50" w14:textId="7F614FCB" w:rsidR="00732E59" w:rsidRDefault="00732E59" w:rsidP="00A058B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SaveMap</w:t>
            </w:r>
          </w:p>
        </w:tc>
        <w:tc>
          <w:tcPr>
            <w:tcW w:w="1737" w:type="dxa"/>
          </w:tcPr>
          <w:p w14:paraId="2EF7DBAB" w14:textId="533F1163" w:rsidR="00732E59" w:rsidRDefault="00732E59" w:rsidP="00A058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用户功能</w:t>
            </w:r>
          </w:p>
        </w:tc>
        <w:tc>
          <w:tcPr>
            <w:tcW w:w="4023" w:type="dxa"/>
          </w:tcPr>
          <w:p w14:paraId="75B2EF68" w14:textId="2AC72233" w:rsidR="00732E59" w:rsidRDefault="00732E59" w:rsidP="00A058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保存地图</w:t>
            </w:r>
          </w:p>
        </w:tc>
      </w:tr>
      <w:tr w:rsidR="00732E59" w:rsidRPr="00B20B08" w14:paraId="5D3F83BE" w14:textId="77777777" w:rsidTr="00732E59">
        <w:tc>
          <w:tcPr>
            <w:tcW w:w="2536" w:type="dxa"/>
          </w:tcPr>
          <w:p w14:paraId="06C32763" w14:textId="3477CD6E" w:rsidR="00732E59" w:rsidRDefault="00732E59" w:rsidP="00A058B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SaveMapAs</w:t>
            </w:r>
          </w:p>
        </w:tc>
        <w:tc>
          <w:tcPr>
            <w:tcW w:w="1737" w:type="dxa"/>
          </w:tcPr>
          <w:p w14:paraId="07CAA336" w14:textId="7858C5DA" w:rsidR="00732E59" w:rsidRDefault="00732E59" w:rsidP="00A058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子功能</w:t>
            </w:r>
          </w:p>
        </w:tc>
        <w:tc>
          <w:tcPr>
            <w:tcW w:w="4023" w:type="dxa"/>
          </w:tcPr>
          <w:p w14:paraId="03E40279" w14:textId="00AB3D87" w:rsidR="00732E59" w:rsidRDefault="00732E59" w:rsidP="00A058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另存地图</w:t>
            </w:r>
          </w:p>
        </w:tc>
      </w:tr>
      <w:tr w:rsidR="00732E59" w:rsidRPr="00B20B08" w14:paraId="574AD3C1" w14:textId="77777777" w:rsidTr="00732E59">
        <w:tc>
          <w:tcPr>
            <w:tcW w:w="2536" w:type="dxa"/>
          </w:tcPr>
          <w:p w14:paraId="68ADFB2B" w14:textId="446404F0" w:rsidR="00732E59" w:rsidRDefault="00732E59" w:rsidP="00A058B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ExitMapEditor</w:t>
            </w:r>
          </w:p>
        </w:tc>
        <w:tc>
          <w:tcPr>
            <w:tcW w:w="1737" w:type="dxa"/>
          </w:tcPr>
          <w:p w14:paraId="75899714" w14:textId="4C1E3B10" w:rsidR="00732E59" w:rsidRDefault="00732E59" w:rsidP="00A058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用户功能</w:t>
            </w:r>
          </w:p>
        </w:tc>
        <w:tc>
          <w:tcPr>
            <w:tcW w:w="4023" w:type="dxa"/>
          </w:tcPr>
          <w:p w14:paraId="3A75E123" w14:textId="3ECCABE1" w:rsidR="00732E59" w:rsidRDefault="00732E59" w:rsidP="00A058B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推出地图编辑</w:t>
            </w:r>
          </w:p>
        </w:tc>
      </w:tr>
    </w:tbl>
    <w:p w14:paraId="34E4707F" w14:textId="77777777" w:rsidR="00732E59" w:rsidRPr="00B20B08" w:rsidRDefault="00732E59" w:rsidP="00B955DE">
      <w:pPr>
        <w:rPr>
          <w:color w:val="000000" w:themeColor="text1"/>
        </w:rPr>
      </w:pPr>
    </w:p>
    <w:p w14:paraId="2BD74623" w14:textId="6AF0A903" w:rsidR="00B955DE" w:rsidRPr="00B20B08" w:rsidRDefault="00B955DE" w:rsidP="00B955DE">
      <w:pPr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详细用例信息如下：</w:t>
      </w:r>
    </w:p>
    <w:p w14:paraId="3207A924" w14:textId="77777777" w:rsidR="00B955DE" w:rsidRPr="00B20B08" w:rsidRDefault="00B955DE" w:rsidP="00B955DE">
      <w:pPr>
        <w:rPr>
          <w:color w:val="000000" w:themeColor="text1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47"/>
        <w:gridCol w:w="6804"/>
      </w:tblGrid>
      <w:tr w:rsidR="00B955DE" w:rsidRPr="00B20B08" w14:paraId="35621F7F" w14:textId="77777777" w:rsidTr="00B955DE">
        <w:trPr>
          <w:trHeight w:val="280"/>
        </w:trPr>
        <w:tc>
          <w:tcPr>
            <w:tcW w:w="1547" w:type="dxa"/>
            <w:noWrap/>
            <w:hideMark/>
          </w:tcPr>
          <w:p w14:paraId="05BADA50" w14:textId="77777777" w:rsidR="00B955DE" w:rsidRPr="00B20B08" w:rsidRDefault="00B955DE" w:rsidP="0049679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6804" w:type="dxa"/>
            <w:hideMark/>
          </w:tcPr>
          <w:p w14:paraId="6C55DF3D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开始单人游戏</w:t>
            </w:r>
          </w:p>
        </w:tc>
      </w:tr>
      <w:tr w:rsidR="00B955DE" w:rsidRPr="00B20B08" w14:paraId="5FBF96E8" w14:textId="77777777" w:rsidTr="00B955DE">
        <w:trPr>
          <w:trHeight w:val="280"/>
        </w:trPr>
        <w:tc>
          <w:tcPr>
            <w:tcW w:w="1547" w:type="dxa"/>
            <w:noWrap/>
            <w:hideMark/>
          </w:tcPr>
          <w:p w14:paraId="105F1A30" w14:textId="77777777" w:rsidR="00B955DE" w:rsidRPr="00B20B08" w:rsidRDefault="00B955DE" w:rsidP="0049679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参与者</w:t>
            </w:r>
          </w:p>
        </w:tc>
        <w:tc>
          <w:tcPr>
            <w:tcW w:w="6804" w:type="dxa"/>
            <w:hideMark/>
          </w:tcPr>
          <w:p w14:paraId="2B7C6F1E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玩家Player</w:t>
            </w:r>
          </w:p>
        </w:tc>
      </w:tr>
      <w:tr w:rsidR="00B955DE" w:rsidRPr="00B20B08" w14:paraId="46FF25EC" w14:textId="77777777" w:rsidTr="00B955DE">
        <w:trPr>
          <w:trHeight w:val="280"/>
        </w:trPr>
        <w:tc>
          <w:tcPr>
            <w:tcW w:w="1547" w:type="dxa"/>
            <w:vMerge w:val="restart"/>
            <w:noWrap/>
            <w:hideMark/>
          </w:tcPr>
          <w:p w14:paraId="540D2749" w14:textId="335EAF2A" w:rsidR="00B955DE" w:rsidRPr="00B20B08" w:rsidRDefault="00D63DDE" w:rsidP="0049679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主流程</w:t>
            </w:r>
          </w:p>
        </w:tc>
        <w:tc>
          <w:tcPr>
            <w:tcW w:w="6804" w:type="dxa"/>
            <w:hideMark/>
          </w:tcPr>
          <w:p w14:paraId="17A8EFAB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游戏加载玩家所选择的地图以及相关资源。</w:t>
            </w:r>
          </w:p>
        </w:tc>
      </w:tr>
      <w:tr w:rsidR="00B955DE" w:rsidRPr="00B20B08" w14:paraId="6DBCB2C3" w14:textId="77777777" w:rsidTr="00B955DE">
        <w:trPr>
          <w:trHeight w:val="280"/>
        </w:trPr>
        <w:tc>
          <w:tcPr>
            <w:tcW w:w="1547" w:type="dxa"/>
            <w:vMerge/>
            <w:hideMark/>
          </w:tcPr>
          <w:p w14:paraId="455EAE6B" w14:textId="77777777" w:rsidR="00B955DE" w:rsidRPr="00B20B08" w:rsidRDefault="00B955DE" w:rsidP="0049679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5C5616FC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游戏进行相关的初始化（生成敌人、设置敌人状态、设置玩家状态、生成道具等）。</w:t>
            </w:r>
          </w:p>
        </w:tc>
      </w:tr>
      <w:tr w:rsidR="00B955DE" w:rsidRPr="00B20B08" w14:paraId="0FE21B9E" w14:textId="77777777" w:rsidTr="00B955DE">
        <w:trPr>
          <w:trHeight w:val="560"/>
        </w:trPr>
        <w:tc>
          <w:tcPr>
            <w:tcW w:w="1547" w:type="dxa"/>
            <w:vMerge/>
            <w:hideMark/>
          </w:tcPr>
          <w:p w14:paraId="7B22CE49" w14:textId="77777777" w:rsidR="00B955DE" w:rsidRPr="00B20B08" w:rsidRDefault="00B955DE" w:rsidP="0049679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0150B2A5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游戏将完成初始化的游戏环境呈现给玩家，并将玩家角色的控制权转交给玩家，游戏正式开始。</w:t>
            </w:r>
          </w:p>
        </w:tc>
      </w:tr>
      <w:tr w:rsidR="00B955DE" w:rsidRPr="00B20B08" w14:paraId="537F104E" w14:textId="77777777" w:rsidTr="00B955DE">
        <w:trPr>
          <w:trHeight w:val="280"/>
        </w:trPr>
        <w:tc>
          <w:tcPr>
            <w:tcW w:w="1547" w:type="dxa"/>
            <w:noWrap/>
            <w:hideMark/>
          </w:tcPr>
          <w:p w14:paraId="704A2E4D" w14:textId="7DC05396" w:rsidR="00B955DE" w:rsidRPr="00B20B08" w:rsidRDefault="00496799" w:rsidP="0049679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前置</w:t>
            </w:r>
            <w:r w:rsidR="00B955DE"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条件</w:t>
            </w:r>
          </w:p>
        </w:tc>
        <w:tc>
          <w:tcPr>
            <w:tcW w:w="6804" w:type="dxa"/>
            <w:hideMark/>
          </w:tcPr>
          <w:p w14:paraId="68DF2443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玩家选择开始一局新的游戏</w:t>
            </w:r>
          </w:p>
        </w:tc>
      </w:tr>
      <w:tr w:rsidR="00B955DE" w:rsidRPr="00B20B08" w14:paraId="0572E5CB" w14:textId="77777777" w:rsidTr="00B955DE">
        <w:trPr>
          <w:trHeight w:val="280"/>
        </w:trPr>
        <w:tc>
          <w:tcPr>
            <w:tcW w:w="1547" w:type="dxa"/>
            <w:noWrap/>
            <w:hideMark/>
          </w:tcPr>
          <w:p w14:paraId="4CA164BD" w14:textId="61B9B80C" w:rsidR="00B955DE" w:rsidRPr="00B20B08" w:rsidRDefault="00496799" w:rsidP="00496799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后置</w:t>
            </w:r>
            <w:r w:rsidR="00B955DE"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条件</w:t>
            </w:r>
          </w:p>
        </w:tc>
        <w:tc>
          <w:tcPr>
            <w:tcW w:w="6804" w:type="dxa"/>
            <w:hideMark/>
          </w:tcPr>
          <w:p w14:paraId="66A28FC8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游戏已开始</w:t>
            </w:r>
          </w:p>
        </w:tc>
      </w:tr>
    </w:tbl>
    <w:p w14:paraId="6FFBBDA6" w14:textId="77777777" w:rsidR="00B955DE" w:rsidRPr="00B20B08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47"/>
        <w:gridCol w:w="6804"/>
      </w:tblGrid>
      <w:tr w:rsidR="00B955DE" w:rsidRPr="00B20B08" w14:paraId="2104DE21" w14:textId="77777777" w:rsidTr="00B955DE">
        <w:trPr>
          <w:trHeight w:val="280"/>
        </w:trPr>
        <w:tc>
          <w:tcPr>
            <w:tcW w:w="1547" w:type="dxa"/>
            <w:noWrap/>
            <w:hideMark/>
          </w:tcPr>
          <w:p w14:paraId="063C2C77" w14:textId="77777777" w:rsidR="00B955DE" w:rsidRPr="00B20B08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6804" w:type="dxa"/>
            <w:hideMark/>
          </w:tcPr>
          <w:p w14:paraId="4D827665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单人游戏胜利</w:t>
            </w:r>
          </w:p>
        </w:tc>
      </w:tr>
      <w:tr w:rsidR="00B955DE" w:rsidRPr="00B20B08" w14:paraId="6266C9FD" w14:textId="77777777" w:rsidTr="00B955DE">
        <w:trPr>
          <w:trHeight w:val="280"/>
        </w:trPr>
        <w:tc>
          <w:tcPr>
            <w:tcW w:w="1547" w:type="dxa"/>
            <w:noWrap/>
            <w:hideMark/>
          </w:tcPr>
          <w:p w14:paraId="52CA5EDF" w14:textId="77777777" w:rsidR="00B955DE" w:rsidRPr="00B20B08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参与者</w:t>
            </w:r>
          </w:p>
        </w:tc>
        <w:tc>
          <w:tcPr>
            <w:tcW w:w="6804" w:type="dxa"/>
            <w:hideMark/>
          </w:tcPr>
          <w:p w14:paraId="38A66468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玩家Player</w:t>
            </w:r>
          </w:p>
        </w:tc>
      </w:tr>
      <w:tr w:rsidR="00B955DE" w:rsidRPr="00B20B08" w14:paraId="5366E6F1" w14:textId="77777777" w:rsidTr="00B955DE">
        <w:trPr>
          <w:trHeight w:val="560"/>
        </w:trPr>
        <w:tc>
          <w:tcPr>
            <w:tcW w:w="1547" w:type="dxa"/>
            <w:vMerge w:val="restart"/>
            <w:noWrap/>
            <w:hideMark/>
          </w:tcPr>
          <w:p w14:paraId="1C5FD172" w14:textId="5C5AE744" w:rsidR="00B955DE" w:rsidRPr="00B20B08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主流程</w:t>
            </w:r>
          </w:p>
        </w:tc>
        <w:tc>
          <w:tcPr>
            <w:tcW w:w="6804" w:type="dxa"/>
            <w:hideMark/>
          </w:tcPr>
          <w:p w14:paraId="22F2B06C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游戏场景消失，屏幕上显示“游戏胜利”场景，其中包含已结束游戏的部分信息以及“下一关”、“返回主菜单”两个按钮。</w:t>
            </w:r>
          </w:p>
        </w:tc>
      </w:tr>
      <w:tr w:rsidR="00B955DE" w:rsidRPr="00B20B08" w14:paraId="7A4C1FE6" w14:textId="77777777" w:rsidTr="00B955DE">
        <w:trPr>
          <w:trHeight w:val="560"/>
        </w:trPr>
        <w:tc>
          <w:tcPr>
            <w:tcW w:w="1547" w:type="dxa"/>
            <w:vMerge/>
            <w:hideMark/>
          </w:tcPr>
          <w:p w14:paraId="2DB67EDF" w14:textId="77777777" w:rsidR="00B955DE" w:rsidRPr="00B20B08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4D2E0A40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若玩家点击“下一关”按钮，则使用“开始单人游戏”用例；否则，若用户选择“返回主菜单”按钮，则使用“主菜单”用例。</w:t>
            </w:r>
          </w:p>
        </w:tc>
      </w:tr>
      <w:tr w:rsidR="00B955DE" w:rsidRPr="00B20B08" w14:paraId="2C850598" w14:textId="77777777" w:rsidTr="00B955DE">
        <w:trPr>
          <w:trHeight w:val="280"/>
        </w:trPr>
        <w:tc>
          <w:tcPr>
            <w:tcW w:w="1547" w:type="dxa"/>
            <w:noWrap/>
            <w:hideMark/>
          </w:tcPr>
          <w:p w14:paraId="5570B4E9" w14:textId="568AAB4E" w:rsidR="00B955DE" w:rsidRPr="00B20B08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前置</w:t>
            </w:r>
            <w:r w:rsidR="00B955DE"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条件</w:t>
            </w:r>
          </w:p>
        </w:tc>
        <w:tc>
          <w:tcPr>
            <w:tcW w:w="6804" w:type="dxa"/>
            <w:hideMark/>
          </w:tcPr>
          <w:p w14:paraId="5FD9404F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玩家达成本局的游戏目标</w:t>
            </w:r>
          </w:p>
        </w:tc>
      </w:tr>
      <w:tr w:rsidR="00B955DE" w:rsidRPr="00B20B08" w14:paraId="6933C745" w14:textId="77777777" w:rsidTr="00B955DE">
        <w:trPr>
          <w:trHeight w:val="280"/>
        </w:trPr>
        <w:tc>
          <w:tcPr>
            <w:tcW w:w="1547" w:type="dxa"/>
            <w:noWrap/>
            <w:hideMark/>
          </w:tcPr>
          <w:p w14:paraId="06346B78" w14:textId="020B98D5" w:rsidR="00B955DE" w:rsidRPr="00B20B08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后置</w:t>
            </w:r>
            <w:r w:rsidR="00B955DE"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条件</w:t>
            </w:r>
          </w:p>
        </w:tc>
        <w:tc>
          <w:tcPr>
            <w:tcW w:w="6804" w:type="dxa"/>
            <w:hideMark/>
          </w:tcPr>
          <w:p w14:paraId="240B8681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玩家选择接下来要执行的动作</w:t>
            </w:r>
          </w:p>
        </w:tc>
      </w:tr>
    </w:tbl>
    <w:p w14:paraId="23E65312" w14:textId="77777777" w:rsidR="00B955DE" w:rsidRPr="00B20B08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92" w:type="dxa"/>
        <w:tblLook w:val="04A0" w:firstRow="1" w:lastRow="0" w:firstColumn="1" w:lastColumn="0" w:noHBand="0" w:noVBand="1"/>
      </w:tblPr>
      <w:tblGrid>
        <w:gridCol w:w="1547"/>
        <w:gridCol w:w="6845"/>
      </w:tblGrid>
      <w:tr w:rsidR="00B955DE" w:rsidRPr="00B20B08" w14:paraId="20D0ED5B" w14:textId="77777777" w:rsidTr="00B955DE">
        <w:trPr>
          <w:trHeight w:val="280"/>
        </w:trPr>
        <w:tc>
          <w:tcPr>
            <w:tcW w:w="1547" w:type="dxa"/>
            <w:noWrap/>
            <w:hideMark/>
          </w:tcPr>
          <w:p w14:paraId="288E3A61" w14:textId="77777777" w:rsidR="00B955DE" w:rsidRPr="00B20B08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6845" w:type="dxa"/>
            <w:hideMark/>
          </w:tcPr>
          <w:p w14:paraId="73626531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单人游戏失败</w:t>
            </w:r>
          </w:p>
        </w:tc>
      </w:tr>
      <w:tr w:rsidR="00B955DE" w:rsidRPr="00B20B08" w14:paraId="5CAB6994" w14:textId="77777777" w:rsidTr="00B955DE">
        <w:trPr>
          <w:trHeight w:val="280"/>
        </w:trPr>
        <w:tc>
          <w:tcPr>
            <w:tcW w:w="1547" w:type="dxa"/>
            <w:noWrap/>
            <w:hideMark/>
          </w:tcPr>
          <w:p w14:paraId="0A2E8CE9" w14:textId="77777777" w:rsidR="00B955DE" w:rsidRPr="00B20B08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参与者</w:t>
            </w:r>
          </w:p>
        </w:tc>
        <w:tc>
          <w:tcPr>
            <w:tcW w:w="6845" w:type="dxa"/>
            <w:hideMark/>
          </w:tcPr>
          <w:p w14:paraId="36E079BF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玩家Player</w:t>
            </w:r>
          </w:p>
        </w:tc>
      </w:tr>
      <w:tr w:rsidR="00B955DE" w:rsidRPr="00B20B08" w14:paraId="58F64629" w14:textId="77777777" w:rsidTr="00B955DE">
        <w:trPr>
          <w:trHeight w:val="560"/>
        </w:trPr>
        <w:tc>
          <w:tcPr>
            <w:tcW w:w="1547" w:type="dxa"/>
            <w:vMerge w:val="restart"/>
            <w:noWrap/>
            <w:hideMark/>
          </w:tcPr>
          <w:p w14:paraId="36FE40C3" w14:textId="70251190" w:rsidR="00B955DE" w:rsidRPr="00B20B08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主流程</w:t>
            </w:r>
          </w:p>
        </w:tc>
        <w:tc>
          <w:tcPr>
            <w:tcW w:w="6845" w:type="dxa"/>
            <w:hideMark/>
          </w:tcPr>
          <w:p w14:paraId="53074531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游戏场景消失，屏幕上显示“游戏失败”场景，其中包含已结束游戏的部分信息以及“重新开始”、“返回主菜单”两个按钮。</w:t>
            </w:r>
          </w:p>
        </w:tc>
      </w:tr>
      <w:tr w:rsidR="00B955DE" w:rsidRPr="00B20B08" w14:paraId="2F3B6256" w14:textId="77777777" w:rsidTr="00B955DE">
        <w:trPr>
          <w:trHeight w:val="560"/>
        </w:trPr>
        <w:tc>
          <w:tcPr>
            <w:tcW w:w="1547" w:type="dxa"/>
            <w:vMerge/>
            <w:hideMark/>
          </w:tcPr>
          <w:p w14:paraId="7AEE792B" w14:textId="77777777" w:rsidR="00B955DE" w:rsidRPr="00B20B08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45" w:type="dxa"/>
            <w:hideMark/>
          </w:tcPr>
          <w:p w14:paraId="29AB6481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若玩家点击“重新开始”按钮，则使用“开始单人游戏”用例；否则，若用户选择“返回主菜单”按钮，则使用“主菜单”用例。</w:t>
            </w:r>
          </w:p>
        </w:tc>
      </w:tr>
      <w:tr w:rsidR="00B955DE" w:rsidRPr="00B20B08" w14:paraId="5A081185" w14:textId="77777777" w:rsidTr="00B955DE">
        <w:trPr>
          <w:trHeight w:val="280"/>
        </w:trPr>
        <w:tc>
          <w:tcPr>
            <w:tcW w:w="1547" w:type="dxa"/>
            <w:vMerge w:val="restart"/>
            <w:noWrap/>
            <w:hideMark/>
          </w:tcPr>
          <w:p w14:paraId="14383CEF" w14:textId="317260BC" w:rsidR="00B955DE" w:rsidRPr="00B20B08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前置</w:t>
            </w:r>
            <w:r w:rsidR="00B955DE"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条件</w:t>
            </w:r>
          </w:p>
        </w:tc>
        <w:tc>
          <w:tcPr>
            <w:tcW w:w="6845" w:type="dxa"/>
            <w:hideMark/>
          </w:tcPr>
          <w:p w14:paraId="4C865F6F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玩家HP降为0，或</w:t>
            </w:r>
          </w:p>
        </w:tc>
      </w:tr>
      <w:tr w:rsidR="00B955DE" w:rsidRPr="00B20B08" w14:paraId="4754C91A" w14:textId="77777777" w:rsidTr="00B955DE">
        <w:trPr>
          <w:trHeight w:val="280"/>
        </w:trPr>
        <w:tc>
          <w:tcPr>
            <w:tcW w:w="1547" w:type="dxa"/>
            <w:vMerge/>
            <w:hideMark/>
          </w:tcPr>
          <w:p w14:paraId="02950040" w14:textId="77777777" w:rsidR="00B955DE" w:rsidRPr="00B20B08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45" w:type="dxa"/>
            <w:hideMark/>
          </w:tcPr>
          <w:p w14:paraId="29373E11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时间耗尽</w:t>
            </w:r>
          </w:p>
        </w:tc>
      </w:tr>
      <w:tr w:rsidR="00B20B08" w:rsidRPr="00B20B08" w14:paraId="080BF5A0" w14:textId="77777777" w:rsidTr="00D63DDE">
        <w:trPr>
          <w:trHeight w:val="283"/>
        </w:trPr>
        <w:tc>
          <w:tcPr>
            <w:tcW w:w="1547" w:type="dxa"/>
            <w:noWrap/>
            <w:hideMark/>
          </w:tcPr>
          <w:p w14:paraId="1AB3BA65" w14:textId="715FD758" w:rsidR="00B955DE" w:rsidRPr="00B20B08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后置</w:t>
            </w:r>
            <w:r w:rsidR="00B955DE"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条件</w:t>
            </w:r>
          </w:p>
        </w:tc>
        <w:tc>
          <w:tcPr>
            <w:tcW w:w="6845" w:type="dxa"/>
            <w:hideMark/>
          </w:tcPr>
          <w:p w14:paraId="7C028742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玩家选择接下来要执行的动作</w:t>
            </w:r>
          </w:p>
        </w:tc>
      </w:tr>
    </w:tbl>
    <w:p w14:paraId="02709C0E" w14:textId="77777777" w:rsidR="00B955DE" w:rsidRPr="00B20B08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47"/>
        <w:gridCol w:w="6804"/>
      </w:tblGrid>
      <w:tr w:rsidR="00B955DE" w:rsidRPr="00B20B08" w14:paraId="7C0B7590" w14:textId="77777777" w:rsidTr="00B955DE">
        <w:trPr>
          <w:trHeight w:val="339"/>
        </w:trPr>
        <w:tc>
          <w:tcPr>
            <w:tcW w:w="1547" w:type="dxa"/>
            <w:noWrap/>
            <w:hideMark/>
          </w:tcPr>
          <w:p w14:paraId="44F06134" w14:textId="77777777" w:rsidR="00B955DE" w:rsidRPr="00B20B08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6804" w:type="dxa"/>
            <w:hideMark/>
          </w:tcPr>
          <w:p w14:paraId="54CDF3B6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玩家获得道具</w:t>
            </w:r>
          </w:p>
        </w:tc>
      </w:tr>
      <w:tr w:rsidR="00B955DE" w:rsidRPr="00B20B08" w14:paraId="05E89DCD" w14:textId="77777777" w:rsidTr="00B955DE">
        <w:trPr>
          <w:trHeight w:val="280"/>
        </w:trPr>
        <w:tc>
          <w:tcPr>
            <w:tcW w:w="1547" w:type="dxa"/>
            <w:noWrap/>
            <w:hideMark/>
          </w:tcPr>
          <w:p w14:paraId="5EAA1D75" w14:textId="77777777" w:rsidR="00B955DE" w:rsidRPr="00B20B08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参与者</w:t>
            </w:r>
          </w:p>
        </w:tc>
        <w:tc>
          <w:tcPr>
            <w:tcW w:w="6804" w:type="dxa"/>
            <w:hideMark/>
          </w:tcPr>
          <w:p w14:paraId="3F38ECFE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玩家Player</w:t>
            </w:r>
          </w:p>
        </w:tc>
      </w:tr>
      <w:tr w:rsidR="00B955DE" w:rsidRPr="00B20B08" w14:paraId="0D4F5BAA" w14:textId="77777777" w:rsidTr="00B955DE">
        <w:trPr>
          <w:trHeight w:val="280"/>
        </w:trPr>
        <w:tc>
          <w:tcPr>
            <w:tcW w:w="1547" w:type="dxa"/>
            <w:vMerge w:val="restart"/>
            <w:noWrap/>
            <w:hideMark/>
          </w:tcPr>
          <w:p w14:paraId="47FA6690" w14:textId="3EB54677" w:rsidR="00B955DE" w:rsidRPr="00B20B08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主流程</w:t>
            </w:r>
          </w:p>
        </w:tc>
        <w:tc>
          <w:tcPr>
            <w:tcW w:w="6804" w:type="dxa"/>
            <w:hideMark/>
          </w:tcPr>
          <w:p w14:paraId="6C3D78C7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游戏检测玩家是否已拥有道具，若有，则退出用例。</w:t>
            </w:r>
          </w:p>
        </w:tc>
      </w:tr>
      <w:tr w:rsidR="00B955DE" w:rsidRPr="00B20B08" w14:paraId="3FDAE9D3" w14:textId="77777777" w:rsidTr="00B955DE">
        <w:trPr>
          <w:trHeight w:val="280"/>
        </w:trPr>
        <w:tc>
          <w:tcPr>
            <w:tcW w:w="1547" w:type="dxa"/>
            <w:vMerge/>
            <w:hideMark/>
          </w:tcPr>
          <w:p w14:paraId="387C357E" w14:textId="77777777" w:rsidR="00B955DE" w:rsidRPr="00B20B08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101CE71C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游戏将道具从地图中移除。</w:t>
            </w:r>
          </w:p>
        </w:tc>
      </w:tr>
      <w:tr w:rsidR="00B955DE" w:rsidRPr="00B20B08" w14:paraId="1D7042F9" w14:textId="77777777" w:rsidTr="00B955DE">
        <w:trPr>
          <w:trHeight w:val="280"/>
        </w:trPr>
        <w:tc>
          <w:tcPr>
            <w:tcW w:w="1547" w:type="dxa"/>
            <w:vMerge/>
            <w:hideMark/>
          </w:tcPr>
          <w:p w14:paraId="4C491686" w14:textId="77777777" w:rsidR="00B955DE" w:rsidRPr="00B20B08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2AF1E879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游戏将道具添加到玩家的道具栏中。</w:t>
            </w:r>
          </w:p>
        </w:tc>
      </w:tr>
      <w:tr w:rsidR="00B955DE" w:rsidRPr="00B20B08" w14:paraId="6B327C80" w14:textId="77777777" w:rsidTr="00B955DE">
        <w:trPr>
          <w:trHeight w:val="280"/>
        </w:trPr>
        <w:tc>
          <w:tcPr>
            <w:tcW w:w="1547" w:type="dxa"/>
            <w:noWrap/>
            <w:hideMark/>
          </w:tcPr>
          <w:p w14:paraId="76C61C33" w14:textId="4CD25CFD" w:rsidR="00B955DE" w:rsidRPr="00B20B08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前置</w:t>
            </w:r>
            <w:r w:rsidR="00B955DE"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条件</w:t>
            </w:r>
          </w:p>
        </w:tc>
        <w:tc>
          <w:tcPr>
            <w:tcW w:w="6804" w:type="dxa"/>
            <w:hideMark/>
          </w:tcPr>
          <w:p w14:paraId="2934D740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玩家与某个道具的距离小于特定值</w:t>
            </w:r>
          </w:p>
        </w:tc>
      </w:tr>
      <w:tr w:rsidR="00B955DE" w:rsidRPr="00B20B08" w14:paraId="4895859D" w14:textId="77777777" w:rsidTr="00B955DE">
        <w:trPr>
          <w:trHeight w:val="280"/>
        </w:trPr>
        <w:tc>
          <w:tcPr>
            <w:tcW w:w="1547" w:type="dxa"/>
            <w:vMerge w:val="restart"/>
            <w:noWrap/>
            <w:hideMark/>
          </w:tcPr>
          <w:p w14:paraId="0ADF3AEE" w14:textId="492CA437" w:rsidR="00B955DE" w:rsidRPr="00B20B08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lastRenderedPageBreak/>
              <w:t>后置</w:t>
            </w:r>
            <w:r w:rsidR="00B955DE"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条件</w:t>
            </w:r>
          </w:p>
        </w:tc>
        <w:tc>
          <w:tcPr>
            <w:tcW w:w="6804" w:type="dxa"/>
            <w:hideMark/>
          </w:tcPr>
          <w:p w14:paraId="30E47CD3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目标道具被玩家成功获取，或</w:t>
            </w:r>
          </w:p>
        </w:tc>
      </w:tr>
      <w:tr w:rsidR="00B955DE" w:rsidRPr="00B20B08" w14:paraId="5DEDF51A" w14:textId="77777777" w:rsidTr="00B955DE">
        <w:trPr>
          <w:trHeight w:val="280"/>
        </w:trPr>
        <w:tc>
          <w:tcPr>
            <w:tcW w:w="1547" w:type="dxa"/>
            <w:vMerge/>
            <w:hideMark/>
          </w:tcPr>
          <w:p w14:paraId="2B33C582" w14:textId="77777777" w:rsidR="00B955DE" w:rsidRPr="00B20B08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7C2CCE29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系统检测到玩家已有道具</w:t>
            </w:r>
          </w:p>
        </w:tc>
      </w:tr>
    </w:tbl>
    <w:p w14:paraId="4DDABE56" w14:textId="77777777" w:rsidR="00B955DE" w:rsidRPr="00B20B08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47"/>
        <w:gridCol w:w="6804"/>
      </w:tblGrid>
      <w:tr w:rsidR="00B955DE" w:rsidRPr="00B20B08" w14:paraId="01BA9E0B" w14:textId="77777777" w:rsidTr="00B955DE">
        <w:trPr>
          <w:trHeight w:val="280"/>
        </w:trPr>
        <w:tc>
          <w:tcPr>
            <w:tcW w:w="1547" w:type="dxa"/>
            <w:noWrap/>
            <w:hideMark/>
          </w:tcPr>
          <w:p w14:paraId="74299CC1" w14:textId="77777777" w:rsidR="00B955DE" w:rsidRPr="00B20B08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6804" w:type="dxa"/>
            <w:hideMark/>
          </w:tcPr>
          <w:p w14:paraId="7B6F8E7F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AI敌人搜索玩家</w:t>
            </w:r>
          </w:p>
        </w:tc>
      </w:tr>
      <w:tr w:rsidR="00B955DE" w:rsidRPr="00B20B08" w14:paraId="21508B76" w14:textId="77777777" w:rsidTr="00B955DE">
        <w:trPr>
          <w:trHeight w:val="280"/>
        </w:trPr>
        <w:tc>
          <w:tcPr>
            <w:tcW w:w="1547" w:type="dxa"/>
            <w:noWrap/>
            <w:hideMark/>
          </w:tcPr>
          <w:p w14:paraId="6F4DC1DE" w14:textId="77777777" w:rsidR="00B955DE" w:rsidRPr="00B20B08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参与者</w:t>
            </w:r>
          </w:p>
        </w:tc>
        <w:tc>
          <w:tcPr>
            <w:tcW w:w="6804" w:type="dxa"/>
            <w:hideMark/>
          </w:tcPr>
          <w:p w14:paraId="1513527F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玩家Player</w:t>
            </w:r>
          </w:p>
        </w:tc>
      </w:tr>
      <w:tr w:rsidR="00B955DE" w:rsidRPr="00B20B08" w14:paraId="62C9EF7B" w14:textId="77777777" w:rsidTr="00B955DE">
        <w:trPr>
          <w:trHeight w:val="280"/>
        </w:trPr>
        <w:tc>
          <w:tcPr>
            <w:tcW w:w="1547" w:type="dxa"/>
            <w:vMerge w:val="restart"/>
            <w:noWrap/>
            <w:hideMark/>
          </w:tcPr>
          <w:p w14:paraId="2A02DF9F" w14:textId="6A13B543" w:rsidR="00B955DE" w:rsidRPr="00B20B08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主流程</w:t>
            </w:r>
          </w:p>
        </w:tc>
        <w:tc>
          <w:tcPr>
            <w:tcW w:w="6804" w:type="dxa"/>
            <w:hideMark/>
          </w:tcPr>
          <w:p w14:paraId="4B49A19D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AI敌人向可疑位置移动。</w:t>
            </w:r>
          </w:p>
        </w:tc>
      </w:tr>
      <w:tr w:rsidR="00B955DE" w:rsidRPr="00B20B08" w14:paraId="602330A0" w14:textId="77777777" w:rsidTr="00B955DE">
        <w:trPr>
          <w:trHeight w:val="280"/>
        </w:trPr>
        <w:tc>
          <w:tcPr>
            <w:tcW w:w="1547" w:type="dxa"/>
            <w:vMerge/>
            <w:hideMark/>
          </w:tcPr>
          <w:p w14:paraId="77F52DA7" w14:textId="77777777" w:rsidR="00B955DE" w:rsidRPr="00B20B08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13E5560F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AI检测玩家是否在视野范围内，并采取相应的行动。</w:t>
            </w:r>
          </w:p>
        </w:tc>
      </w:tr>
      <w:tr w:rsidR="00B955DE" w:rsidRPr="00B20B08" w14:paraId="173C176C" w14:textId="77777777" w:rsidTr="00B955DE">
        <w:trPr>
          <w:trHeight w:val="280"/>
        </w:trPr>
        <w:tc>
          <w:tcPr>
            <w:tcW w:w="1547" w:type="dxa"/>
            <w:vMerge w:val="restart"/>
            <w:noWrap/>
            <w:hideMark/>
          </w:tcPr>
          <w:p w14:paraId="410D4649" w14:textId="3C648435" w:rsidR="00B955DE" w:rsidRPr="00B20B08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前置</w:t>
            </w:r>
            <w:r w:rsidR="00B955DE"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条件</w:t>
            </w:r>
          </w:p>
        </w:tc>
        <w:tc>
          <w:tcPr>
            <w:tcW w:w="6804" w:type="dxa"/>
            <w:hideMark/>
          </w:tcPr>
          <w:p w14:paraId="354E4865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玩家进入状态为“空闲”的AI敌人视野的一定范围内，或</w:t>
            </w:r>
          </w:p>
        </w:tc>
      </w:tr>
      <w:tr w:rsidR="00B955DE" w:rsidRPr="00B20B08" w14:paraId="01D15EED" w14:textId="77777777" w:rsidTr="00B955DE">
        <w:trPr>
          <w:trHeight w:val="280"/>
        </w:trPr>
        <w:tc>
          <w:tcPr>
            <w:tcW w:w="1547" w:type="dxa"/>
            <w:vMerge/>
            <w:hideMark/>
          </w:tcPr>
          <w:p w14:paraId="775B3DB5" w14:textId="77777777" w:rsidR="00B955DE" w:rsidRPr="00B20B08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025B40CB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状态为“攻击”的AI敌人在一定时间内未在视野内发现玩家</w:t>
            </w:r>
          </w:p>
        </w:tc>
      </w:tr>
      <w:tr w:rsidR="00B955DE" w:rsidRPr="00B20B08" w14:paraId="0FE4A932" w14:textId="77777777" w:rsidTr="00B955DE">
        <w:trPr>
          <w:trHeight w:val="280"/>
        </w:trPr>
        <w:tc>
          <w:tcPr>
            <w:tcW w:w="1547" w:type="dxa"/>
            <w:vMerge w:val="restart"/>
            <w:noWrap/>
            <w:hideMark/>
          </w:tcPr>
          <w:p w14:paraId="58335FE6" w14:textId="22CC9CA7" w:rsidR="00B955DE" w:rsidRPr="00B20B08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后置</w:t>
            </w:r>
            <w:r w:rsidR="00B955DE"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条件</w:t>
            </w:r>
          </w:p>
        </w:tc>
        <w:tc>
          <w:tcPr>
            <w:tcW w:w="6804" w:type="dxa"/>
            <w:hideMark/>
          </w:tcPr>
          <w:p w14:paraId="45F2D510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玩家被发现，或</w:t>
            </w:r>
          </w:p>
        </w:tc>
      </w:tr>
      <w:tr w:rsidR="00B955DE" w:rsidRPr="00B20B08" w14:paraId="78C78DF9" w14:textId="77777777" w:rsidTr="00B955DE">
        <w:trPr>
          <w:trHeight w:val="280"/>
        </w:trPr>
        <w:tc>
          <w:tcPr>
            <w:tcW w:w="1547" w:type="dxa"/>
            <w:vMerge/>
            <w:hideMark/>
          </w:tcPr>
          <w:p w14:paraId="523BA999" w14:textId="77777777" w:rsidR="00B955DE" w:rsidRPr="00B20B08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55E62288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AI敌人放弃搜索</w:t>
            </w:r>
          </w:p>
        </w:tc>
      </w:tr>
    </w:tbl>
    <w:p w14:paraId="0CE0CA2E" w14:textId="77777777" w:rsidR="00B955DE" w:rsidRPr="00B20B08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89"/>
        <w:gridCol w:w="6762"/>
      </w:tblGrid>
      <w:tr w:rsidR="00B20B08" w:rsidRPr="00B20B08" w14:paraId="092B1CC9" w14:textId="77777777" w:rsidTr="00D63DDE">
        <w:trPr>
          <w:trHeight w:val="280"/>
        </w:trPr>
        <w:tc>
          <w:tcPr>
            <w:tcW w:w="1589" w:type="dxa"/>
            <w:noWrap/>
            <w:hideMark/>
          </w:tcPr>
          <w:p w14:paraId="15947405" w14:textId="77777777" w:rsidR="00B955DE" w:rsidRPr="00B20B08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6762" w:type="dxa"/>
            <w:hideMark/>
          </w:tcPr>
          <w:p w14:paraId="7B33B170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AI敌人攻击玩家</w:t>
            </w:r>
          </w:p>
        </w:tc>
      </w:tr>
      <w:tr w:rsidR="00B20B08" w:rsidRPr="00B20B08" w14:paraId="05BE059A" w14:textId="77777777" w:rsidTr="00D63DDE">
        <w:trPr>
          <w:trHeight w:val="280"/>
        </w:trPr>
        <w:tc>
          <w:tcPr>
            <w:tcW w:w="1589" w:type="dxa"/>
            <w:noWrap/>
            <w:hideMark/>
          </w:tcPr>
          <w:p w14:paraId="55FC11AD" w14:textId="77777777" w:rsidR="00B955DE" w:rsidRPr="00B20B08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参与者</w:t>
            </w:r>
          </w:p>
        </w:tc>
        <w:tc>
          <w:tcPr>
            <w:tcW w:w="6762" w:type="dxa"/>
            <w:hideMark/>
          </w:tcPr>
          <w:p w14:paraId="423EFEB4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玩家Player</w:t>
            </w:r>
          </w:p>
        </w:tc>
      </w:tr>
      <w:tr w:rsidR="00B20B08" w:rsidRPr="00B20B08" w14:paraId="2620BCA1" w14:textId="77777777" w:rsidTr="00D63DDE">
        <w:trPr>
          <w:trHeight w:val="280"/>
        </w:trPr>
        <w:tc>
          <w:tcPr>
            <w:tcW w:w="1589" w:type="dxa"/>
            <w:vMerge w:val="restart"/>
            <w:noWrap/>
            <w:hideMark/>
          </w:tcPr>
          <w:p w14:paraId="65E99FFD" w14:textId="1CFFA744" w:rsidR="00B955DE" w:rsidRPr="00B20B08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主流程</w:t>
            </w:r>
          </w:p>
        </w:tc>
        <w:tc>
          <w:tcPr>
            <w:tcW w:w="6762" w:type="dxa"/>
            <w:hideMark/>
          </w:tcPr>
          <w:p w14:paraId="4EAB8BD8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玩家移动以躲避敌人。</w:t>
            </w:r>
          </w:p>
        </w:tc>
      </w:tr>
      <w:tr w:rsidR="00B20B08" w:rsidRPr="00B20B08" w14:paraId="584DC68A" w14:textId="77777777" w:rsidTr="00D63DDE">
        <w:trPr>
          <w:trHeight w:val="280"/>
        </w:trPr>
        <w:tc>
          <w:tcPr>
            <w:tcW w:w="1589" w:type="dxa"/>
            <w:vMerge/>
            <w:hideMark/>
          </w:tcPr>
          <w:p w14:paraId="50F13A30" w14:textId="77777777" w:rsidR="00B955DE" w:rsidRPr="00B20B08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62" w:type="dxa"/>
            <w:hideMark/>
          </w:tcPr>
          <w:p w14:paraId="51522B23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若玩家在敌人的视野范围内，敌人攻击玩家，否则敌人向最后发现玩家的位置移动。</w:t>
            </w:r>
          </w:p>
        </w:tc>
      </w:tr>
      <w:tr w:rsidR="00B20B08" w:rsidRPr="00B20B08" w14:paraId="4CC169ED" w14:textId="77777777" w:rsidTr="00D63DDE">
        <w:trPr>
          <w:trHeight w:val="280"/>
        </w:trPr>
        <w:tc>
          <w:tcPr>
            <w:tcW w:w="1589" w:type="dxa"/>
            <w:noWrap/>
            <w:hideMark/>
          </w:tcPr>
          <w:p w14:paraId="3AC67A65" w14:textId="76AE8D72" w:rsidR="00B955DE" w:rsidRPr="00B20B08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前置</w:t>
            </w:r>
            <w:r w:rsidR="00B955DE"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条件</w:t>
            </w:r>
          </w:p>
        </w:tc>
        <w:tc>
          <w:tcPr>
            <w:tcW w:w="6762" w:type="dxa"/>
            <w:hideMark/>
          </w:tcPr>
          <w:p w14:paraId="6B523B7F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玩家进入状态为“搜索”的AI敌人视野的一定范围内</w:t>
            </w:r>
          </w:p>
        </w:tc>
      </w:tr>
      <w:tr w:rsidR="00B20B08" w:rsidRPr="00B20B08" w14:paraId="1D897402" w14:textId="77777777" w:rsidTr="00D63DDE">
        <w:trPr>
          <w:trHeight w:val="280"/>
        </w:trPr>
        <w:tc>
          <w:tcPr>
            <w:tcW w:w="1589" w:type="dxa"/>
            <w:noWrap/>
            <w:hideMark/>
          </w:tcPr>
          <w:p w14:paraId="33098D6E" w14:textId="2B19A35F" w:rsidR="00B955DE" w:rsidRPr="00B20B08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后置</w:t>
            </w:r>
            <w:r w:rsidR="00B955DE"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条件</w:t>
            </w:r>
          </w:p>
        </w:tc>
        <w:tc>
          <w:tcPr>
            <w:tcW w:w="6762" w:type="dxa"/>
            <w:hideMark/>
          </w:tcPr>
          <w:p w14:paraId="108370C2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状态为“攻击”的AI敌人在一定时间内未在视野内发现玩家</w:t>
            </w:r>
          </w:p>
        </w:tc>
      </w:tr>
    </w:tbl>
    <w:p w14:paraId="1A9E901B" w14:textId="77777777" w:rsidR="00B955DE" w:rsidRPr="00B20B08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89"/>
        <w:gridCol w:w="6762"/>
      </w:tblGrid>
      <w:tr w:rsidR="00B955DE" w:rsidRPr="00B20B08" w14:paraId="506A78FD" w14:textId="77777777" w:rsidTr="00B955DE">
        <w:trPr>
          <w:trHeight w:val="280"/>
        </w:trPr>
        <w:tc>
          <w:tcPr>
            <w:tcW w:w="1589" w:type="dxa"/>
            <w:noWrap/>
            <w:hideMark/>
          </w:tcPr>
          <w:p w14:paraId="2EF86632" w14:textId="77777777" w:rsidR="00B955DE" w:rsidRPr="00B20B08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6762" w:type="dxa"/>
            <w:hideMark/>
          </w:tcPr>
          <w:p w14:paraId="0A75487C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玩家使用道具</w:t>
            </w:r>
          </w:p>
        </w:tc>
      </w:tr>
      <w:tr w:rsidR="00B955DE" w:rsidRPr="00B20B08" w14:paraId="0B4B8522" w14:textId="77777777" w:rsidTr="00B955DE">
        <w:trPr>
          <w:trHeight w:val="280"/>
        </w:trPr>
        <w:tc>
          <w:tcPr>
            <w:tcW w:w="1589" w:type="dxa"/>
            <w:noWrap/>
            <w:hideMark/>
          </w:tcPr>
          <w:p w14:paraId="1FB067BD" w14:textId="77777777" w:rsidR="00B955DE" w:rsidRPr="00B20B08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参与者</w:t>
            </w:r>
          </w:p>
        </w:tc>
        <w:tc>
          <w:tcPr>
            <w:tcW w:w="6762" w:type="dxa"/>
            <w:hideMark/>
          </w:tcPr>
          <w:p w14:paraId="4D8891BB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玩家Player</w:t>
            </w:r>
          </w:p>
        </w:tc>
      </w:tr>
      <w:tr w:rsidR="00B955DE" w:rsidRPr="00B20B08" w14:paraId="136BB6DD" w14:textId="77777777" w:rsidTr="00B955DE">
        <w:trPr>
          <w:trHeight w:val="280"/>
        </w:trPr>
        <w:tc>
          <w:tcPr>
            <w:tcW w:w="1589" w:type="dxa"/>
            <w:vMerge w:val="restart"/>
            <w:noWrap/>
            <w:hideMark/>
          </w:tcPr>
          <w:p w14:paraId="6B3F26CA" w14:textId="74C5DCF0" w:rsidR="00B955DE" w:rsidRPr="00B20B08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主流程</w:t>
            </w:r>
          </w:p>
        </w:tc>
        <w:tc>
          <w:tcPr>
            <w:tcW w:w="6762" w:type="dxa"/>
            <w:hideMark/>
          </w:tcPr>
          <w:p w14:paraId="70C0117C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玩家按下“使用道具”按钮。</w:t>
            </w:r>
          </w:p>
        </w:tc>
      </w:tr>
      <w:tr w:rsidR="00B955DE" w:rsidRPr="00B20B08" w14:paraId="7AC0D1EB" w14:textId="77777777" w:rsidTr="00B955DE">
        <w:trPr>
          <w:trHeight w:val="560"/>
        </w:trPr>
        <w:tc>
          <w:tcPr>
            <w:tcW w:w="1589" w:type="dxa"/>
            <w:vMerge/>
            <w:hideMark/>
          </w:tcPr>
          <w:p w14:paraId="2652F6A8" w14:textId="77777777" w:rsidR="00B955DE" w:rsidRPr="00B20B08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62" w:type="dxa"/>
            <w:hideMark/>
          </w:tcPr>
          <w:p w14:paraId="57CD519D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视道具种类，玩家可拖动按钮指定一个方向。若玩家将按钮拖动到特定位置，则取消道具使用，退出用例。</w:t>
            </w:r>
          </w:p>
        </w:tc>
      </w:tr>
      <w:tr w:rsidR="00B955DE" w:rsidRPr="00B20B08" w14:paraId="3E812BED" w14:textId="77777777" w:rsidTr="00B955DE">
        <w:trPr>
          <w:trHeight w:val="280"/>
        </w:trPr>
        <w:tc>
          <w:tcPr>
            <w:tcW w:w="1589" w:type="dxa"/>
            <w:vMerge/>
            <w:hideMark/>
          </w:tcPr>
          <w:p w14:paraId="52421510" w14:textId="77777777" w:rsidR="00B955DE" w:rsidRPr="00B20B08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62" w:type="dxa"/>
            <w:hideMark/>
          </w:tcPr>
          <w:p w14:paraId="4C2EE7D8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游戏将道具从玩家的道具栏中移除。</w:t>
            </w:r>
          </w:p>
        </w:tc>
      </w:tr>
      <w:tr w:rsidR="00B955DE" w:rsidRPr="00B20B08" w14:paraId="3BADAB76" w14:textId="77777777" w:rsidTr="00B955DE">
        <w:trPr>
          <w:trHeight w:val="280"/>
        </w:trPr>
        <w:tc>
          <w:tcPr>
            <w:tcW w:w="1589" w:type="dxa"/>
            <w:vMerge/>
            <w:hideMark/>
          </w:tcPr>
          <w:p w14:paraId="7C7EF07F" w14:textId="77777777" w:rsidR="00B955DE" w:rsidRPr="00B20B08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62" w:type="dxa"/>
            <w:hideMark/>
          </w:tcPr>
          <w:p w14:paraId="2CDD2A54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视道具种类，游戏将道具所产生的效果应用于地图元素。</w:t>
            </w:r>
          </w:p>
        </w:tc>
      </w:tr>
      <w:tr w:rsidR="00B955DE" w:rsidRPr="00B20B08" w14:paraId="497CFCB9" w14:textId="77777777" w:rsidTr="00B955DE">
        <w:trPr>
          <w:trHeight w:val="280"/>
        </w:trPr>
        <w:tc>
          <w:tcPr>
            <w:tcW w:w="1589" w:type="dxa"/>
            <w:noWrap/>
            <w:hideMark/>
          </w:tcPr>
          <w:p w14:paraId="1097AAA2" w14:textId="60489153" w:rsidR="00B955DE" w:rsidRPr="00B20B08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前置</w:t>
            </w:r>
            <w:r w:rsidR="00B955DE"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条件</w:t>
            </w:r>
          </w:p>
        </w:tc>
        <w:tc>
          <w:tcPr>
            <w:tcW w:w="6762" w:type="dxa"/>
            <w:hideMark/>
          </w:tcPr>
          <w:p w14:paraId="2579B762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玩家按下“使用道具”按钮。</w:t>
            </w:r>
          </w:p>
        </w:tc>
      </w:tr>
      <w:tr w:rsidR="00B955DE" w:rsidRPr="00B20B08" w14:paraId="128554ED" w14:textId="77777777" w:rsidTr="00B955DE">
        <w:trPr>
          <w:trHeight w:val="280"/>
        </w:trPr>
        <w:tc>
          <w:tcPr>
            <w:tcW w:w="1589" w:type="dxa"/>
            <w:vMerge w:val="restart"/>
            <w:noWrap/>
            <w:hideMark/>
          </w:tcPr>
          <w:p w14:paraId="5AF8220B" w14:textId="1335F24C" w:rsidR="00B955DE" w:rsidRPr="00B20B08" w:rsidRDefault="00D63D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后置</w:t>
            </w:r>
            <w:r w:rsidR="00B955DE"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条件</w:t>
            </w:r>
          </w:p>
        </w:tc>
        <w:tc>
          <w:tcPr>
            <w:tcW w:w="6762" w:type="dxa"/>
            <w:hideMark/>
          </w:tcPr>
          <w:p w14:paraId="7C3EDBDB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玩家取消道具使用，或</w:t>
            </w:r>
          </w:p>
        </w:tc>
      </w:tr>
      <w:tr w:rsidR="00B955DE" w:rsidRPr="00B20B08" w14:paraId="30466143" w14:textId="77777777" w:rsidTr="00B955DE">
        <w:trPr>
          <w:trHeight w:val="280"/>
        </w:trPr>
        <w:tc>
          <w:tcPr>
            <w:tcW w:w="1589" w:type="dxa"/>
            <w:vMerge/>
            <w:hideMark/>
          </w:tcPr>
          <w:p w14:paraId="2017BF06" w14:textId="77777777" w:rsidR="00B955DE" w:rsidRPr="00B20B08" w:rsidRDefault="00B955DE" w:rsidP="00D63D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762" w:type="dxa"/>
            <w:hideMark/>
          </w:tcPr>
          <w:p w14:paraId="4A080220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道具效果已被应用于地图</w:t>
            </w:r>
          </w:p>
        </w:tc>
      </w:tr>
    </w:tbl>
    <w:p w14:paraId="3D3426AD" w14:textId="77777777" w:rsidR="00B955DE" w:rsidRPr="00B20B08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93" w:type="dxa"/>
        <w:tblLook w:val="04A0" w:firstRow="1" w:lastRow="0" w:firstColumn="1" w:lastColumn="0" w:noHBand="0" w:noVBand="1"/>
      </w:tblPr>
      <w:tblGrid>
        <w:gridCol w:w="1589"/>
        <w:gridCol w:w="6804"/>
      </w:tblGrid>
      <w:tr w:rsidR="00B955DE" w:rsidRPr="00B20B08" w14:paraId="252E4E7A" w14:textId="77777777" w:rsidTr="00B955DE">
        <w:trPr>
          <w:trHeight w:val="300"/>
        </w:trPr>
        <w:tc>
          <w:tcPr>
            <w:tcW w:w="1589" w:type="dxa"/>
            <w:hideMark/>
          </w:tcPr>
          <w:p w14:paraId="59EEFD9B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6804" w:type="dxa"/>
            <w:hideMark/>
          </w:tcPr>
          <w:p w14:paraId="40840E88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proofErr w:type="spellStart"/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MissionEnd</w:t>
            </w:r>
            <w:proofErr w:type="spellEnd"/>
          </w:p>
        </w:tc>
      </w:tr>
      <w:tr w:rsidR="00B955DE" w:rsidRPr="00B20B08" w14:paraId="30737254" w14:textId="77777777" w:rsidTr="00B955DE">
        <w:trPr>
          <w:trHeight w:val="300"/>
        </w:trPr>
        <w:tc>
          <w:tcPr>
            <w:tcW w:w="1589" w:type="dxa"/>
            <w:hideMark/>
          </w:tcPr>
          <w:p w14:paraId="7C855457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范围</w:t>
            </w:r>
          </w:p>
        </w:tc>
        <w:tc>
          <w:tcPr>
            <w:tcW w:w="6804" w:type="dxa"/>
            <w:hideMark/>
          </w:tcPr>
          <w:p w14:paraId="22018C63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系统用例</w:t>
            </w:r>
          </w:p>
        </w:tc>
      </w:tr>
      <w:tr w:rsidR="00B955DE" w:rsidRPr="00B20B08" w14:paraId="0F1761B0" w14:textId="77777777" w:rsidTr="00B955DE">
        <w:trPr>
          <w:trHeight w:val="300"/>
        </w:trPr>
        <w:tc>
          <w:tcPr>
            <w:tcW w:w="1589" w:type="dxa"/>
            <w:hideMark/>
          </w:tcPr>
          <w:p w14:paraId="57F5DB7A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级别</w:t>
            </w:r>
          </w:p>
        </w:tc>
        <w:tc>
          <w:tcPr>
            <w:tcW w:w="6804" w:type="dxa"/>
            <w:hideMark/>
          </w:tcPr>
          <w:p w14:paraId="0DF1C4CB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子系统</w:t>
            </w:r>
          </w:p>
        </w:tc>
      </w:tr>
      <w:tr w:rsidR="00B955DE" w:rsidRPr="00B20B08" w14:paraId="1B29DADA" w14:textId="77777777" w:rsidTr="00B955DE">
        <w:trPr>
          <w:trHeight w:val="300"/>
        </w:trPr>
        <w:tc>
          <w:tcPr>
            <w:tcW w:w="1589" w:type="dxa"/>
            <w:vMerge w:val="restart"/>
            <w:hideMark/>
          </w:tcPr>
          <w:p w14:paraId="0F0B4A6C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主要参与者</w:t>
            </w:r>
          </w:p>
        </w:tc>
        <w:tc>
          <w:tcPr>
            <w:tcW w:w="6804" w:type="dxa"/>
            <w:hideMark/>
          </w:tcPr>
          <w:p w14:paraId="3F32CE87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(Failure) Players</w:t>
            </w:r>
          </w:p>
        </w:tc>
      </w:tr>
      <w:tr w:rsidR="00B955DE" w:rsidRPr="00B20B08" w14:paraId="0BFA56A0" w14:textId="77777777" w:rsidTr="00B955DE">
        <w:trPr>
          <w:trHeight w:val="300"/>
        </w:trPr>
        <w:tc>
          <w:tcPr>
            <w:tcW w:w="1589" w:type="dxa"/>
            <w:vMerge/>
            <w:hideMark/>
          </w:tcPr>
          <w:p w14:paraId="2FBD8D73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15E84DB8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(Winner) Players</w:t>
            </w:r>
          </w:p>
        </w:tc>
      </w:tr>
      <w:tr w:rsidR="00B955DE" w:rsidRPr="00B20B08" w14:paraId="1DD3F744" w14:textId="77777777" w:rsidTr="00B955DE">
        <w:trPr>
          <w:trHeight w:val="300"/>
        </w:trPr>
        <w:tc>
          <w:tcPr>
            <w:tcW w:w="1589" w:type="dxa"/>
            <w:noWrap/>
            <w:hideMark/>
          </w:tcPr>
          <w:p w14:paraId="1DD9F63E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受众及其关注点</w:t>
            </w:r>
          </w:p>
        </w:tc>
        <w:tc>
          <w:tcPr>
            <w:tcW w:w="6804" w:type="dxa"/>
            <w:noWrap/>
            <w:hideMark/>
          </w:tcPr>
          <w:p w14:paraId="4DC87241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 ：是否正常结束游戏</w:t>
            </w:r>
          </w:p>
        </w:tc>
      </w:tr>
      <w:tr w:rsidR="00B955DE" w:rsidRPr="00B20B08" w14:paraId="6E854749" w14:textId="77777777" w:rsidTr="00B955DE">
        <w:trPr>
          <w:trHeight w:val="300"/>
        </w:trPr>
        <w:tc>
          <w:tcPr>
            <w:tcW w:w="1589" w:type="dxa"/>
            <w:hideMark/>
          </w:tcPr>
          <w:p w14:paraId="67C1A266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前置条件</w:t>
            </w:r>
          </w:p>
        </w:tc>
        <w:tc>
          <w:tcPr>
            <w:tcW w:w="6804" w:type="dxa"/>
            <w:hideMark/>
          </w:tcPr>
          <w:p w14:paraId="0A8013D3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参与者需都正常在线，并有一方达到获胜条件</w:t>
            </w:r>
          </w:p>
        </w:tc>
      </w:tr>
      <w:tr w:rsidR="00B955DE" w:rsidRPr="00B20B08" w14:paraId="24F63771" w14:textId="77777777" w:rsidTr="00B955DE">
        <w:trPr>
          <w:trHeight w:val="300"/>
        </w:trPr>
        <w:tc>
          <w:tcPr>
            <w:tcW w:w="1589" w:type="dxa"/>
            <w:hideMark/>
          </w:tcPr>
          <w:p w14:paraId="0A0CC039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后置条件</w:t>
            </w:r>
          </w:p>
        </w:tc>
        <w:tc>
          <w:tcPr>
            <w:tcW w:w="6804" w:type="dxa"/>
            <w:hideMark/>
          </w:tcPr>
          <w:p w14:paraId="2636F232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玩家点击确认回到大厅</w:t>
            </w:r>
          </w:p>
        </w:tc>
      </w:tr>
      <w:tr w:rsidR="00B955DE" w:rsidRPr="00B20B08" w14:paraId="14582108" w14:textId="77777777" w:rsidTr="00B955DE">
        <w:trPr>
          <w:trHeight w:val="300"/>
        </w:trPr>
        <w:tc>
          <w:tcPr>
            <w:tcW w:w="1589" w:type="dxa"/>
            <w:vMerge w:val="restart"/>
            <w:hideMark/>
          </w:tcPr>
          <w:p w14:paraId="14B9A446" w14:textId="7DA41622" w:rsidR="00B955DE" w:rsidRPr="00B20B08" w:rsidRDefault="00D63D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主流程</w:t>
            </w:r>
            <w:r w:rsidR="00B955DE"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 xml:space="preserve"> </w:t>
            </w:r>
          </w:p>
        </w:tc>
        <w:tc>
          <w:tcPr>
            <w:tcW w:w="6804" w:type="dxa"/>
            <w:hideMark/>
          </w:tcPr>
          <w:p w14:paraId="30DFCA14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1. (Winner)一方达到获胜条件</w:t>
            </w:r>
          </w:p>
        </w:tc>
      </w:tr>
      <w:tr w:rsidR="00B955DE" w:rsidRPr="00B20B08" w14:paraId="29977491" w14:textId="77777777" w:rsidTr="00B955DE">
        <w:trPr>
          <w:trHeight w:val="600"/>
        </w:trPr>
        <w:tc>
          <w:tcPr>
            <w:tcW w:w="1589" w:type="dxa"/>
            <w:vMerge/>
            <w:hideMark/>
          </w:tcPr>
          <w:p w14:paraId="13F7F97D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2B2AF220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2. (Failure)Players 一方全体玩家画面变灰，显示"Mission Failed"，2秒后进入静态战果统计界面</w:t>
            </w:r>
          </w:p>
        </w:tc>
      </w:tr>
      <w:tr w:rsidR="00B955DE" w:rsidRPr="00B20B08" w14:paraId="41488822" w14:textId="77777777" w:rsidTr="00B955DE">
        <w:trPr>
          <w:trHeight w:val="600"/>
        </w:trPr>
        <w:tc>
          <w:tcPr>
            <w:tcW w:w="1589" w:type="dxa"/>
            <w:vMerge/>
            <w:hideMark/>
          </w:tcPr>
          <w:p w14:paraId="325FA855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1AC98D90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3. (Winner)Players 一方全体玩家画面变成暖色调，显示"Mission Success"，2秒后进入静态战果统计界面</w:t>
            </w:r>
          </w:p>
        </w:tc>
      </w:tr>
      <w:tr w:rsidR="00B955DE" w:rsidRPr="00B20B08" w14:paraId="22EA436B" w14:textId="77777777" w:rsidTr="00B955DE">
        <w:trPr>
          <w:trHeight w:val="300"/>
        </w:trPr>
        <w:tc>
          <w:tcPr>
            <w:tcW w:w="1589" w:type="dxa"/>
            <w:vMerge/>
            <w:hideMark/>
          </w:tcPr>
          <w:p w14:paraId="169B4A62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5E8156C2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4. (All) Players查看完战果统计后点击确认离开，回到大厅</w:t>
            </w:r>
          </w:p>
        </w:tc>
      </w:tr>
      <w:tr w:rsidR="00B955DE" w:rsidRPr="00B20B08" w14:paraId="736F4B1B" w14:textId="77777777" w:rsidTr="00B955DE">
        <w:trPr>
          <w:trHeight w:val="300"/>
        </w:trPr>
        <w:tc>
          <w:tcPr>
            <w:tcW w:w="1589" w:type="dxa"/>
            <w:hideMark/>
          </w:tcPr>
          <w:p w14:paraId="10292BC7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扩展流程</w:t>
            </w:r>
          </w:p>
        </w:tc>
        <w:tc>
          <w:tcPr>
            <w:tcW w:w="6804" w:type="dxa"/>
            <w:hideMark/>
          </w:tcPr>
          <w:p w14:paraId="168124D9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无</w:t>
            </w:r>
          </w:p>
        </w:tc>
      </w:tr>
      <w:tr w:rsidR="00B955DE" w:rsidRPr="00B20B08" w14:paraId="6F552DA3" w14:textId="77777777" w:rsidTr="00B955DE">
        <w:trPr>
          <w:trHeight w:val="300"/>
        </w:trPr>
        <w:tc>
          <w:tcPr>
            <w:tcW w:w="1589" w:type="dxa"/>
            <w:hideMark/>
          </w:tcPr>
          <w:p w14:paraId="0FA14672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特殊需求</w:t>
            </w:r>
          </w:p>
        </w:tc>
        <w:tc>
          <w:tcPr>
            <w:tcW w:w="6804" w:type="dxa"/>
            <w:hideMark/>
          </w:tcPr>
          <w:p w14:paraId="39182BCD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在等待进入静态战果统计界面时玩家的所有操作无效</w:t>
            </w:r>
          </w:p>
        </w:tc>
      </w:tr>
      <w:tr w:rsidR="00B955DE" w:rsidRPr="00B20B08" w14:paraId="54B53819" w14:textId="77777777" w:rsidTr="00B955DE">
        <w:trPr>
          <w:trHeight w:val="300"/>
        </w:trPr>
        <w:tc>
          <w:tcPr>
            <w:tcW w:w="1589" w:type="dxa"/>
            <w:hideMark/>
          </w:tcPr>
          <w:p w14:paraId="31C4C213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发生频率</w:t>
            </w:r>
          </w:p>
        </w:tc>
        <w:tc>
          <w:tcPr>
            <w:tcW w:w="6804" w:type="dxa"/>
            <w:noWrap/>
            <w:hideMark/>
          </w:tcPr>
          <w:p w14:paraId="6456101E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高</w:t>
            </w:r>
          </w:p>
        </w:tc>
      </w:tr>
    </w:tbl>
    <w:p w14:paraId="170E26CD" w14:textId="77777777" w:rsidR="00B955DE" w:rsidRPr="00B20B08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47"/>
        <w:gridCol w:w="6804"/>
      </w:tblGrid>
      <w:tr w:rsidR="00B955DE" w:rsidRPr="00B20B08" w14:paraId="622173D8" w14:textId="77777777" w:rsidTr="00B955DE">
        <w:trPr>
          <w:trHeight w:val="300"/>
        </w:trPr>
        <w:tc>
          <w:tcPr>
            <w:tcW w:w="1547" w:type="dxa"/>
            <w:hideMark/>
          </w:tcPr>
          <w:p w14:paraId="30D8CFD1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6804" w:type="dxa"/>
            <w:hideMark/>
          </w:tcPr>
          <w:p w14:paraId="08A94DFC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proofErr w:type="spellStart"/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PlayerDead</w:t>
            </w:r>
            <w:proofErr w:type="spellEnd"/>
          </w:p>
        </w:tc>
      </w:tr>
      <w:tr w:rsidR="00B955DE" w:rsidRPr="00B20B08" w14:paraId="257F160F" w14:textId="77777777" w:rsidTr="00B955DE">
        <w:trPr>
          <w:trHeight w:val="300"/>
        </w:trPr>
        <w:tc>
          <w:tcPr>
            <w:tcW w:w="1547" w:type="dxa"/>
            <w:hideMark/>
          </w:tcPr>
          <w:p w14:paraId="38660142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范围</w:t>
            </w:r>
          </w:p>
        </w:tc>
        <w:tc>
          <w:tcPr>
            <w:tcW w:w="6804" w:type="dxa"/>
            <w:hideMark/>
          </w:tcPr>
          <w:p w14:paraId="3C4B0802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系统用例</w:t>
            </w:r>
          </w:p>
        </w:tc>
      </w:tr>
      <w:tr w:rsidR="00B955DE" w:rsidRPr="00B20B08" w14:paraId="6C5C20B5" w14:textId="77777777" w:rsidTr="00B955DE">
        <w:trPr>
          <w:trHeight w:val="300"/>
        </w:trPr>
        <w:tc>
          <w:tcPr>
            <w:tcW w:w="1547" w:type="dxa"/>
            <w:hideMark/>
          </w:tcPr>
          <w:p w14:paraId="177E156B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级别</w:t>
            </w:r>
          </w:p>
        </w:tc>
        <w:tc>
          <w:tcPr>
            <w:tcW w:w="6804" w:type="dxa"/>
            <w:hideMark/>
          </w:tcPr>
          <w:p w14:paraId="5B0866C9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子系统</w:t>
            </w:r>
          </w:p>
        </w:tc>
      </w:tr>
      <w:tr w:rsidR="00B955DE" w:rsidRPr="00B20B08" w14:paraId="428433B9" w14:textId="77777777" w:rsidTr="00B955DE">
        <w:trPr>
          <w:trHeight w:val="300"/>
        </w:trPr>
        <w:tc>
          <w:tcPr>
            <w:tcW w:w="1547" w:type="dxa"/>
            <w:vMerge w:val="restart"/>
            <w:hideMark/>
          </w:tcPr>
          <w:p w14:paraId="255FAAFA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主要参与者</w:t>
            </w:r>
          </w:p>
        </w:tc>
        <w:tc>
          <w:tcPr>
            <w:tcW w:w="6804" w:type="dxa"/>
            <w:hideMark/>
          </w:tcPr>
          <w:p w14:paraId="622F0FF6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(Local)Player</w:t>
            </w:r>
          </w:p>
        </w:tc>
      </w:tr>
      <w:tr w:rsidR="00B955DE" w:rsidRPr="00B20B08" w14:paraId="4C464063" w14:textId="77777777" w:rsidTr="00B955DE">
        <w:trPr>
          <w:trHeight w:val="300"/>
        </w:trPr>
        <w:tc>
          <w:tcPr>
            <w:tcW w:w="1547" w:type="dxa"/>
            <w:vMerge/>
            <w:hideMark/>
          </w:tcPr>
          <w:p w14:paraId="64C11480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5E3C599A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(Remote)Players</w:t>
            </w:r>
          </w:p>
        </w:tc>
      </w:tr>
      <w:tr w:rsidR="00B955DE" w:rsidRPr="00B20B08" w14:paraId="45DA8B0A" w14:textId="77777777" w:rsidTr="00B955DE">
        <w:trPr>
          <w:trHeight w:val="300"/>
        </w:trPr>
        <w:tc>
          <w:tcPr>
            <w:tcW w:w="1547" w:type="dxa"/>
            <w:hideMark/>
          </w:tcPr>
          <w:p w14:paraId="3E20EED5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受众及其关注点</w:t>
            </w:r>
          </w:p>
        </w:tc>
        <w:tc>
          <w:tcPr>
            <w:tcW w:w="6804" w:type="dxa"/>
            <w:hideMark/>
          </w:tcPr>
          <w:p w14:paraId="10772531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玩家：是否正常离开</w:t>
            </w:r>
          </w:p>
        </w:tc>
      </w:tr>
      <w:tr w:rsidR="00B955DE" w:rsidRPr="00B20B08" w14:paraId="30C7D915" w14:textId="77777777" w:rsidTr="00B955DE">
        <w:trPr>
          <w:trHeight w:val="300"/>
        </w:trPr>
        <w:tc>
          <w:tcPr>
            <w:tcW w:w="1547" w:type="dxa"/>
            <w:hideMark/>
          </w:tcPr>
          <w:p w14:paraId="6C14C7FC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前置条件</w:t>
            </w:r>
          </w:p>
        </w:tc>
        <w:tc>
          <w:tcPr>
            <w:tcW w:w="6804" w:type="dxa"/>
            <w:hideMark/>
          </w:tcPr>
          <w:p w14:paraId="74490814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(Local)Player正常在线游戏，且其角色死亡后游戏未有一方达到获胜条件</w:t>
            </w:r>
          </w:p>
        </w:tc>
      </w:tr>
      <w:tr w:rsidR="00B955DE" w:rsidRPr="00B20B08" w14:paraId="53DCC40D" w14:textId="77777777" w:rsidTr="00B955DE">
        <w:trPr>
          <w:trHeight w:val="300"/>
        </w:trPr>
        <w:tc>
          <w:tcPr>
            <w:tcW w:w="1547" w:type="dxa"/>
            <w:hideMark/>
          </w:tcPr>
          <w:p w14:paraId="7DDFD12B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后置条件</w:t>
            </w:r>
          </w:p>
        </w:tc>
        <w:tc>
          <w:tcPr>
            <w:tcW w:w="6804" w:type="dxa"/>
            <w:hideMark/>
          </w:tcPr>
          <w:p w14:paraId="0E6856F6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(Local)Player点击确认离开静态战果统计页面</w:t>
            </w:r>
          </w:p>
        </w:tc>
      </w:tr>
      <w:tr w:rsidR="00B955DE" w:rsidRPr="00B20B08" w14:paraId="3C30E89F" w14:textId="77777777" w:rsidTr="00B955DE">
        <w:trPr>
          <w:trHeight w:val="600"/>
        </w:trPr>
        <w:tc>
          <w:tcPr>
            <w:tcW w:w="1547" w:type="dxa"/>
            <w:vMerge w:val="restart"/>
            <w:hideMark/>
          </w:tcPr>
          <w:p w14:paraId="575A18C3" w14:textId="3F714419" w:rsidR="00B955DE" w:rsidRPr="00B20B08" w:rsidRDefault="00D63D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主流程</w:t>
            </w:r>
          </w:p>
        </w:tc>
        <w:tc>
          <w:tcPr>
            <w:tcW w:w="6804" w:type="dxa"/>
            <w:hideMark/>
          </w:tcPr>
          <w:p w14:paraId="3674DC37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1. (Local) Player 由于生命值归零而导致角色死亡，角色倒在地上不再受玩家控制。</w:t>
            </w:r>
          </w:p>
        </w:tc>
      </w:tr>
      <w:tr w:rsidR="00B955DE" w:rsidRPr="00B20B08" w14:paraId="1EFEA51A" w14:textId="77777777" w:rsidTr="00B955DE">
        <w:trPr>
          <w:trHeight w:val="300"/>
        </w:trPr>
        <w:tc>
          <w:tcPr>
            <w:tcW w:w="1547" w:type="dxa"/>
            <w:vMerge/>
            <w:hideMark/>
          </w:tcPr>
          <w:p w14:paraId="3B58EFE8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5DF87072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2. (Remote)Players 的屏幕上显示消息：”(Local)Player.name 玩家死亡“</w:t>
            </w:r>
          </w:p>
        </w:tc>
      </w:tr>
      <w:tr w:rsidR="00B955DE" w:rsidRPr="00B20B08" w14:paraId="2D648FB0" w14:textId="77777777" w:rsidTr="00B955DE">
        <w:trPr>
          <w:trHeight w:val="300"/>
        </w:trPr>
        <w:tc>
          <w:tcPr>
            <w:tcW w:w="1547" w:type="dxa"/>
            <w:vMerge/>
            <w:hideMark/>
          </w:tcPr>
          <w:p w14:paraId="2A108833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5745D761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3. (Local)Player玩家的画面变灰，然后出现静态的战果统计</w:t>
            </w:r>
          </w:p>
        </w:tc>
      </w:tr>
      <w:tr w:rsidR="00B955DE" w:rsidRPr="00B20B08" w14:paraId="1D2CF1A5" w14:textId="77777777" w:rsidTr="00B955DE">
        <w:trPr>
          <w:trHeight w:val="300"/>
        </w:trPr>
        <w:tc>
          <w:tcPr>
            <w:tcW w:w="1547" w:type="dxa"/>
            <w:vMerge/>
            <w:hideMark/>
          </w:tcPr>
          <w:p w14:paraId="05E9188D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5A5F82E2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4. (Local)Player查看了自己的表现后点击确认，回到多人游戏的 大厅</w:t>
            </w:r>
          </w:p>
        </w:tc>
      </w:tr>
      <w:tr w:rsidR="00B955DE" w:rsidRPr="00B20B08" w14:paraId="2D83FC7F" w14:textId="77777777" w:rsidTr="00B955DE">
        <w:trPr>
          <w:trHeight w:val="300"/>
        </w:trPr>
        <w:tc>
          <w:tcPr>
            <w:tcW w:w="1547" w:type="dxa"/>
            <w:hideMark/>
          </w:tcPr>
          <w:p w14:paraId="603EFCBD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扩展流程</w:t>
            </w:r>
          </w:p>
        </w:tc>
        <w:tc>
          <w:tcPr>
            <w:tcW w:w="6804" w:type="dxa"/>
            <w:hideMark/>
          </w:tcPr>
          <w:p w14:paraId="6B72C888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无</w:t>
            </w:r>
          </w:p>
        </w:tc>
      </w:tr>
      <w:tr w:rsidR="00B955DE" w:rsidRPr="00B20B08" w14:paraId="5BAC7829" w14:textId="77777777" w:rsidTr="00B955DE">
        <w:trPr>
          <w:trHeight w:val="600"/>
        </w:trPr>
        <w:tc>
          <w:tcPr>
            <w:tcW w:w="1547" w:type="dxa"/>
            <w:hideMark/>
          </w:tcPr>
          <w:p w14:paraId="3B7A6DFA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特殊需求</w:t>
            </w:r>
          </w:p>
        </w:tc>
        <w:tc>
          <w:tcPr>
            <w:tcW w:w="6804" w:type="dxa"/>
            <w:hideMark/>
          </w:tcPr>
          <w:p w14:paraId="62D9E17E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当(Local)player死亡后，如果多人游戏的一方达到获胜条件，则所有玩家结束游戏进入战果统计页面</w:t>
            </w:r>
          </w:p>
        </w:tc>
      </w:tr>
      <w:tr w:rsidR="00B955DE" w:rsidRPr="00B20B08" w14:paraId="10635D75" w14:textId="77777777" w:rsidTr="00B955DE">
        <w:trPr>
          <w:trHeight w:val="300"/>
        </w:trPr>
        <w:tc>
          <w:tcPr>
            <w:tcW w:w="1547" w:type="dxa"/>
            <w:hideMark/>
          </w:tcPr>
          <w:p w14:paraId="028AB17D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发生频率</w:t>
            </w:r>
          </w:p>
        </w:tc>
        <w:tc>
          <w:tcPr>
            <w:tcW w:w="6804" w:type="dxa"/>
            <w:hideMark/>
          </w:tcPr>
          <w:p w14:paraId="1DC7ADCD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高</w:t>
            </w:r>
          </w:p>
        </w:tc>
      </w:tr>
    </w:tbl>
    <w:p w14:paraId="4735F1D2" w14:textId="77777777" w:rsidR="00B955DE" w:rsidRPr="00B20B08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47"/>
        <w:gridCol w:w="6804"/>
      </w:tblGrid>
      <w:tr w:rsidR="00B955DE" w:rsidRPr="00B20B08" w14:paraId="7F214764" w14:textId="77777777" w:rsidTr="00B955DE">
        <w:trPr>
          <w:trHeight w:val="300"/>
        </w:trPr>
        <w:tc>
          <w:tcPr>
            <w:tcW w:w="1547" w:type="dxa"/>
            <w:hideMark/>
          </w:tcPr>
          <w:p w14:paraId="352A2F36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6804" w:type="dxa"/>
            <w:hideMark/>
          </w:tcPr>
          <w:p w14:paraId="2E61F5D9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proofErr w:type="spellStart"/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CheckGameState</w:t>
            </w:r>
            <w:proofErr w:type="spellEnd"/>
          </w:p>
        </w:tc>
      </w:tr>
      <w:tr w:rsidR="00B955DE" w:rsidRPr="00B20B08" w14:paraId="22C6B802" w14:textId="77777777" w:rsidTr="00B955DE">
        <w:trPr>
          <w:trHeight w:val="300"/>
        </w:trPr>
        <w:tc>
          <w:tcPr>
            <w:tcW w:w="1547" w:type="dxa"/>
            <w:hideMark/>
          </w:tcPr>
          <w:p w14:paraId="3ABCC50F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范围</w:t>
            </w:r>
          </w:p>
        </w:tc>
        <w:tc>
          <w:tcPr>
            <w:tcW w:w="6804" w:type="dxa"/>
            <w:hideMark/>
          </w:tcPr>
          <w:p w14:paraId="76E0A27E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系统用例</w:t>
            </w:r>
          </w:p>
        </w:tc>
      </w:tr>
      <w:tr w:rsidR="00B955DE" w:rsidRPr="00B20B08" w14:paraId="1BB87085" w14:textId="77777777" w:rsidTr="00B955DE">
        <w:trPr>
          <w:trHeight w:val="300"/>
        </w:trPr>
        <w:tc>
          <w:tcPr>
            <w:tcW w:w="1547" w:type="dxa"/>
            <w:hideMark/>
          </w:tcPr>
          <w:p w14:paraId="3C8DDE7F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级别</w:t>
            </w:r>
          </w:p>
        </w:tc>
        <w:tc>
          <w:tcPr>
            <w:tcW w:w="6804" w:type="dxa"/>
            <w:hideMark/>
          </w:tcPr>
          <w:p w14:paraId="299D89B3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子系统</w:t>
            </w:r>
          </w:p>
        </w:tc>
      </w:tr>
      <w:tr w:rsidR="00B955DE" w:rsidRPr="00B20B08" w14:paraId="0059414A" w14:textId="77777777" w:rsidTr="00B955DE">
        <w:trPr>
          <w:trHeight w:val="300"/>
        </w:trPr>
        <w:tc>
          <w:tcPr>
            <w:tcW w:w="1547" w:type="dxa"/>
            <w:hideMark/>
          </w:tcPr>
          <w:p w14:paraId="0DC165A7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主要参与者</w:t>
            </w:r>
          </w:p>
        </w:tc>
        <w:tc>
          <w:tcPr>
            <w:tcW w:w="6804" w:type="dxa"/>
            <w:hideMark/>
          </w:tcPr>
          <w:p w14:paraId="4F656825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Player</w:t>
            </w:r>
          </w:p>
        </w:tc>
      </w:tr>
      <w:tr w:rsidR="00B955DE" w:rsidRPr="00B20B08" w14:paraId="263B1288" w14:textId="77777777" w:rsidTr="00B955DE">
        <w:trPr>
          <w:trHeight w:val="300"/>
        </w:trPr>
        <w:tc>
          <w:tcPr>
            <w:tcW w:w="1547" w:type="dxa"/>
            <w:hideMark/>
          </w:tcPr>
          <w:p w14:paraId="7B2A724B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受众及其关注点</w:t>
            </w:r>
          </w:p>
        </w:tc>
        <w:tc>
          <w:tcPr>
            <w:tcW w:w="6804" w:type="dxa"/>
            <w:hideMark/>
          </w:tcPr>
          <w:p w14:paraId="266FB337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玩家：战况统计是否实时显示</w:t>
            </w:r>
          </w:p>
        </w:tc>
      </w:tr>
      <w:tr w:rsidR="00B955DE" w:rsidRPr="00B20B08" w14:paraId="679B8472" w14:textId="77777777" w:rsidTr="00B955DE">
        <w:trPr>
          <w:trHeight w:val="300"/>
        </w:trPr>
        <w:tc>
          <w:tcPr>
            <w:tcW w:w="1547" w:type="dxa"/>
            <w:hideMark/>
          </w:tcPr>
          <w:p w14:paraId="4342C52C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前置条件</w:t>
            </w:r>
          </w:p>
        </w:tc>
        <w:tc>
          <w:tcPr>
            <w:tcW w:w="6804" w:type="dxa"/>
            <w:hideMark/>
          </w:tcPr>
          <w:p w14:paraId="7392F3AF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Player正常在线并在游戏中</w:t>
            </w:r>
          </w:p>
        </w:tc>
      </w:tr>
      <w:tr w:rsidR="00B955DE" w:rsidRPr="00B20B08" w14:paraId="7272916B" w14:textId="77777777" w:rsidTr="00B955DE">
        <w:trPr>
          <w:trHeight w:val="300"/>
        </w:trPr>
        <w:tc>
          <w:tcPr>
            <w:tcW w:w="1547" w:type="dxa"/>
            <w:hideMark/>
          </w:tcPr>
          <w:p w14:paraId="5434FDA0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后置条件</w:t>
            </w:r>
          </w:p>
        </w:tc>
        <w:tc>
          <w:tcPr>
            <w:tcW w:w="6804" w:type="dxa"/>
            <w:hideMark/>
          </w:tcPr>
          <w:p w14:paraId="0FF2D8C4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无</w:t>
            </w:r>
          </w:p>
        </w:tc>
      </w:tr>
      <w:tr w:rsidR="00B955DE" w:rsidRPr="00B20B08" w14:paraId="2D001340" w14:textId="77777777" w:rsidTr="00B955DE">
        <w:trPr>
          <w:trHeight w:val="600"/>
        </w:trPr>
        <w:tc>
          <w:tcPr>
            <w:tcW w:w="1547" w:type="dxa"/>
            <w:vMerge w:val="restart"/>
            <w:hideMark/>
          </w:tcPr>
          <w:p w14:paraId="3041BB3F" w14:textId="17EEC0EE" w:rsidR="00B955DE" w:rsidRPr="00B20B08" w:rsidRDefault="00D63D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主流程</w:t>
            </w:r>
          </w:p>
        </w:tc>
        <w:tc>
          <w:tcPr>
            <w:tcW w:w="6804" w:type="dxa"/>
            <w:hideMark/>
          </w:tcPr>
          <w:p w14:paraId="64B91FA6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1.Player触摸屏幕一角的查询按钮，屏幕上出现当前的战况统计，此时游戏正常进行</w:t>
            </w:r>
          </w:p>
        </w:tc>
      </w:tr>
      <w:tr w:rsidR="00B955DE" w:rsidRPr="00B20B08" w14:paraId="63618123" w14:textId="77777777" w:rsidTr="00B955DE">
        <w:trPr>
          <w:trHeight w:val="300"/>
        </w:trPr>
        <w:tc>
          <w:tcPr>
            <w:tcW w:w="1547" w:type="dxa"/>
            <w:vMerge/>
            <w:hideMark/>
          </w:tcPr>
          <w:p w14:paraId="76EF3FF6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5375A5AB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2.Player松开手指，屏幕上的战况统计消失</w:t>
            </w:r>
          </w:p>
        </w:tc>
      </w:tr>
      <w:tr w:rsidR="00B955DE" w:rsidRPr="00B20B08" w14:paraId="63A33E6C" w14:textId="77777777" w:rsidTr="00B955DE">
        <w:trPr>
          <w:trHeight w:val="300"/>
        </w:trPr>
        <w:tc>
          <w:tcPr>
            <w:tcW w:w="1547" w:type="dxa"/>
            <w:hideMark/>
          </w:tcPr>
          <w:p w14:paraId="2EA40AC3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扩展流程</w:t>
            </w:r>
          </w:p>
        </w:tc>
        <w:tc>
          <w:tcPr>
            <w:tcW w:w="6804" w:type="dxa"/>
            <w:hideMark/>
          </w:tcPr>
          <w:p w14:paraId="663D95A8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无</w:t>
            </w:r>
          </w:p>
        </w:tc>
      </w:tr>
      <w:tr w:rsidR="00B955DE" w:rsidRPr="00B20B08" w14:paraId="710A87FC" w14:textId="77777777" w:rsidTr="00B955DE">
        <w:trPr>
          <w:trHeight w:val="300"/>
        </w:trPr>
        <w:tc>
          <w:tcPr>
            <w:tcW w:w="1547" w:type="dxa"/>
            <w:hideMark/>
          </w:tcPr>
          <w:p w14:paraId="089EA0C3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特殊需求</w:t>
            </w:r>
          </w:p>
        </w:tc>
        <w:tc>
          <w:tcPr>
            <w:tcW w:w="6804" w:type="dxa"/>
            <w:hideMark/>
          </w:tcPr>
          <w:p w14:paraId="4889FF0E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游戏战况统计随游戏进行而刷新</w:t>
            </w:r>
          </w:p>
        </w:tc>
      </w:tr>
      <w:tr w:rsidR="00B955DE" w:rsidRPr="00B20B08" w14:paraId="19680B84" w14:textId="77777777" w:rsidTr="00B955DE">
        <w:trPr>
          <w:trHeight w:val="300"/>
        </w:trPr>
        <w:tc>
          <w:tcPr>
            <w:tcW w:w="1547" w:type="dxa"/>
            <w:hideMark/>
          </w:tcPr>
          <w:p w14:paraId="3C0FCED3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发生频率</w:t>
            </w:r>
          </w:p>
        </w:tc>
        <w:tc>
          <w:tcPr>
            <w:tcW w:w="6804" w:type="dxa"/>
            <w:hideMark/>
          </w:tcPr>
          <w:p w14:paraId="457E4D4B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高</w:t>
            </w:r>
          </w:p>
        </w:tc>
      </w:tr>
    </w:tbl>
    <w:p w14:paraId="0D5DD137" w14:textId="77777777" w:rsidR="00B955DE" w:rsidRPr="00B20B08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93" w:type="dxa"/>
        <w:tblLook w:val="04A0" w:firstRow="1" w:lastRow="0" w:firstColumn="1" w:lastColumn="0" w:noHBand="0" w:noVBand="1"/>
      </w:tblPr>
      <w:tblGrid>
        <w:gridCol w:w="1490"/>
        <w:gridCol w:w="6903"/>
      </w:tblGrid>
      <w:tr w:rsidR="00B955DE" w:rsidRPr="00B20B08" w14:paraId="3B18E081" w14:textId="77777777" w:rsidTr="00B955DE">
        <w:trPr>
          <w:trHeight w:val="300"/>
        </w:trPr>
        <w:tc>
          <w:tcPr>
            <w:tcW w:w="1490" w:type="dxa"/>
            <w:hideMark/>
          </w:tcPr>
          <w:p w14:paraId="5BBDBC59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6903" w:type="dxa"/>
            <w:hideMark/>
          </w:tcPr>
          <w:p w14:paraId="18EF9AF8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proofErr w:type="spellStart"/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ExitMultiPlayerGame</w:t>
            </w:r>
            <w:proofErr w:type="spellEnd"/>
          </w:p>
        </w:tc>
      </w:tr>
      <w:tr w:rsidR="00B955DE" w:rsidRPr="00B20B08" w14:paraId="36882747" w14:textId="77777777" w:rsidTr="00B955DE">
        <w:trPr>
          <w:trHeight w:val="300"/>
        </w:trPr>
        <w:tc>
          <w:tcPr>
            <w:tcW w:w="1490" w:type="dxa"/>
            <w:hideMark/>
          </w:tcPr>
          <w:p w14:paraId="4469887C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范围</w:t>
            </w:r>
          </w:p>
        </w:tc>
        <w:tc>
          <w:tcPr>
            <w:tcW w:w="6903" w:type="dxa"/>
            <w:hideMark/>
          </w:tcPr>
          <w:p w14:paraId="1FA5CBCC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系统用例</w:t>
            </w:r>
          </w:p>
        </w:tc>
      </w:tr>
      <w:tr w:rsidR="00B955DE" w:rsidRPr="00B20B08" w14:paraId="71119068" w14:textId="77777777" w:rsidTr="00B955DE">
        <w:trPr>
          <w:trHeight w:val="300"/>
        </w:trPr>
        <w:tc>
          <w:tcPr>
            <w:tcW w:w="1490" w:type="dxa"/>
            <w:hideMark/>
          </w:tcPr>
          <w:p w14:paraId="2057A44A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级别</w:t>
            </w:r>
          </w:p>
        </w:tc>
        <w:tc>
          <w:tcPr>
            <w:tcW w:w="6903" w:type="dxa"/>
            <w:hideMark/>
          </w:tcPr>
          <w:p w14:paraId="5D466806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子系统</w:t>
            </w:r>
          </w:p>
        </w:tc>
      </w:tr>
      <w:tr w:rsidR="00B955DE" w:rsidRPr="00B20B08" w14:paraId="0750A227" w14:textId="77777777" w:rsidTr="00B955DE">
        <w:trPr>
          <w:trHeight w:val="300"/>
        </w:trPr>
        <w:tc>
          <w:tcPr>
            <w:tcW w:w="1490" w:type="dxa"/>
            <w:vMerge w:val="restart"/>
            <w:hideMark/>
          </w:tcPr>
          <w:p w14:paraId="49DDEB01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主要参与者</w:t>
            </w:r>
          </w:p>
        </w:tc>
        <w:tc>
          <w:tcPr>
            <w:tcW w:w="6903" w:type="dxa"/>
            <w:hideMark/>
          </w:tcPr>
          <w:p w14:paraId="618D5DB4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(Local)Player</w:t>
            </w:r>
          </w:p>
        </w:tc>
      </w:tr>
      <w:tr w:rsidR="00B955DE" w:rsidRPr="00B20B08" w14:paraId="01FC20C6" w14:textId="77777777" w:rsidTr="00B955DE">
        <w:trPr>
          <w:trHeight w:val="300"/>
        </w:trPr>
        <w:tc>
          <w:tcPr>
            <w:tcW w:w="1490" w:type="dxa"/>
            <w:vMerge/>
            <w:hideMark/>
          </w:tcPr>
          <w:p w14:paraId="3B696AE4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903" w:type="dxa"/>
            <w:hideMark/>
          </w:tcPr>
          <w:p w14:paraId="5636738F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(Remote) Players</w:t>
            </w:r>
          </w:p>
        </w:tc>
      </w:tr>
      <w:tr w:rsidR="00B955DE" w:rsidRPr="00B20B08" w14:paraId="0BB09D37" w14:textId="77777777" w:rsidTr="00B955DE">
        <w:trPr>
          <w:trHeight w:val="300"/>
        </w:trPr>
        <w:tc>
          <w:tcPr>
            <w:tcW w:w="1490" w:type="dxa"/>
            <w:hideMark/>
          </w:tcPr>
          <w:p w14:paraId="40820E04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受众及其关注点</w:t>
            </w:r>
          </w:p>
        </w:tc>
        <w:tc>
          <w:tcPr>
            <w:tcW w:w="6903" w:type="dxa"/>
            <w:hideMark/>
          </w:tcPr>
          <w:p w14:paraId="5860913C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玩家：其他玩家是否收到消息并继续正常进行游戏</w:t>
            </w:r>
          </w:p>
        </w:tc>
      </w:tr>
      <w:tr w:rsidR="00B955DE" w:rsidRPr="00B20B08" w14:paraId="285EED4B" w14:textId="77777777" w:rsidTr="00B955DE">
        <w:trPr>
          <w:trHeight w:val="300"/>
        </w:trPr>
        <w:tc>
          <w:tcPr>
            <w:tcW w:w="1490" w:type="dxa"/>
            <w:hideMark/>
          </w:tcPr>
          <w:p w14:paraId="118C0879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前置条件</w:t>
            </w:r>
          </w:p>
        </w:tc>
        <w:tc>
          <w:tcPr>
            <w:tcW w:w="6903" w:type="dxa"/>
            <w:hideMark/>
          </w:tcPr>
          <w:p w14:paraId="442DB3FE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(Local)Player 正常在线游戏</w:t>
            </w:r>
          </w:p>
        </w:tc>
      </w:tr>
      <w:tr w:rsidR="00B955DE" w:rsidRPr="00B20B08" w14:paraId="3B199ED3" w14:textId="77777777" w:rsidTr="00B955DE">
        <w:trPr>
          <w:trHeight w:val="300"/>
        </w:trPr>
        <w:tc>
          <w:tcPr>
            <w:tcW w:w="1490" w:type="dxa"/>
            <w:hideMark/>
          </w:tcPr>
          <w:p w14:paraId="5CC21DCD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后置条件</w:t>
            </w:r>
          </w:p>
        </w:tc>
        <w:tc>
          <w:tcPr>
            <w:tcW w:w="6903" w:type="dxa"/>
            <w:hideMark/>
          </w:tcPr>
          <w:p w14:paraId="1DFE2D39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(Local)Player回到大厅，(Remote)Players收到提示信息</w:t>
            </w:r>
          </w:p>
        </w:tc>
      </w:tr>
      <w:tr w:rsidR="00B955DE" w:rsidRPr="00B20B08" w14:paraId="1BEEDC34" w14:textId="77777777" w:rsidTr="00B955DE">
        <w:trPr>
          <w:trHeight w:val="600"/>
        </w:trPr>
        <w:tc>
          <w:tcPr>
            <w:tcW w:w="1490" w:type="dxa"/>
            <w:vMerge w:val="restart"/>
            <w:hideMark/>
          </w:tcPr>
          <w:p w14:paraId="60EEEA8E" w14:textId="37216CFA" w:rsidR="00B955DE" w:rsidRPr="00B20B08" w:rsidRDefault="00D63D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主流程</w:t>
            </w:r>
          </w:p>
        </w:tc>
        <w:tc>
          <w:tcPr>
            <w:tcW w:w="6903" w:type="dxa"/>
            <w:hideMark/>
          </w:tcPr>
          <w:p w14:paraId="48A924A0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1. (Local)Player正在多人游戏中，他点击了菜单按钮。此时，多人游戏依然正常运行。他的屏幕上出现了菜单，随后他点击了退出按钮。</w:t>
            </w:r>
          </w:p>
        </w:tc>
      </w:tr>
      <w:tr w:rsidR="00B955DE" w:rsidRPr="00B20B08" w14:paraId="45D88B97" w14:textId="77777777" w:rsidTr="00B955DE">
        <w:trPr>
          <w:trHeight w:val="600"/>
        </w:trPr>
        <w:tc>
          <w:tcPr>
            <w:tcW w:w="1490" w:type="dxa"/>
            <w:vMerge/>
            <w:hideMark/>
          </w:tcPr>
          <w:p w14:paraId="358274B5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903" w:type="dxa"/>
            <w:hideMark/>
          </w:tcPr>
          <w:p w14:paraId="68C417F9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2. (Local)Player的屏幕上弹出了对话框：“您的离开会对其他玩家造成影响，确认要离开吗？”。Player点击确定按钮。</w:t>
            </w:r>
          </w:p>
        </w:tc>
      </w:tr>
      <w:tr w:rsidR="00B955DE" w:rsidRPr="00B20B08" w14:paraId="5E39871E" w14:textId="77777777" w:rsidTr="00B955DE">
        <w:trPr>
          <w:trHeight w:val="600"/>
        </w:trPr>
        <w:tc>
          <w:tcPr>
            <w:tcW w:w="1490" w:type="dxa"/>
            <w:vMerge/>
            <w:hideMark/>
          </w:tcPr>
          <w:p w14:paraId="1F6FFB6C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903" w:type="dxa"/>
            <w:hideMark/>
          </w:tcPr>
          <w:p w14:paraId="260D105D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3. (Local)Player回到了多人游戏大厅，(Remote)Players屏幕显示提示消息：“(Local)Player.name 玩家离开游戏”</w:t>
            </w:r>
          </w:p>
        </w:tc>
      </w:tr>
      <w:tr w:rsidR="00B955DE" w:rsidRPr="00B20B08" w14:paraId="1D90D9A5" w14:textId="77777777" w:rsidTr="00B955DE">
        <w:trPr>
          <w:trHeight w:val="300"/>
        </w:trPr>
        <w:tc>
          <w:tcPr>
            <w:tcW w:w="1490" w:type="dxa"/>
            <w:hideMark/>
          </w:tcPr>
          <w:p w14:paraId="600160BD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扩展流程</w:t>
            </w:r>
          </w:p>
        </w:tc>
        <w:tc>
          <w:tcPr>
            <w:tcW w:w="6903" w:type="dxa"/>
            <w:hideMark/>
          </w:tcPr>
          <w:p w14:paraId="2FE92082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无</w:t>
            </w:r>
          </w:p>
        </w:tc>
      </w:tr>
      <w:tr w:rsidR="00B955DE" w:rsidRPr="00B20B08" w14:paraId="3B5FA2B8" w14:textId="77777777" w:rsidTr="00B955DE">
        <w:trPr>
          <w:trHeight w:val="600"/>
        </w:trPr>
        <w:tc>
          <w:tcPr>
            <w:tcW w:w="1490" w:type="dxa"/>
            <w:hideMark/>
          </w:tcPr>
          <w:p w14:paraId="58FA4E2E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特殊需求</w:t>
            </w:r>
          </w:p>
        </w:tc>
        <w:tc>
          <w:tcPr>
            <w:tcW w:w="6903" w:type="dxa"/>
            <w:hideMark/>
          </w:tcPr>
          <w:p w14:paraId="1596203E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当(Local)Player 离开后，(Remote)Players 数目仅为1时，多人游戏结束，(Remote)Players 获得胜利。</w:t>
            </w:r>
          </w:p>
        </w:tc>
      </w:tr>
      <w:tr w:rsidR="00B955DE" w:rsidRPr="00B20B08" w14:paraId="3C430E60" w14:textId="77777777" w:rsidTr="00B955DE">
        <w:trPr>
          <w:trHeight w:val="300"/>
        </w:trPr>
        <w:tc>
          <w:tcPr>
            <w:tcW w:w="1490" w:type="dxa"/>
            <w:hideMark/>
          </w:tcPr>
          <w:p w14:paraId="5EF24F86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发生频率</w:t>
            </w:r>
          </w:p>
        </w:tc>
        <w:tc>
          <w:tcPr>
            <w:tcW w:w="6903" w:type="dxa"/>
            <w:hideMark/>
          </w:tcPr>
          <w:p w14:paraId="10E1A9FD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中</w:t>
            </w:r>
          </w:p>
        </w:tc>
      </w:tr>
    </w:tbl>
    <w:p w14:paraId="478E958E" w14:textId="77777777" w:rsidR="00B955DE" w:rsidRPr="00B20B08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47"/>
        <w:gridCol w:w="6804"/>
      </w:tblGrid>
      <w:tr w:rsidR="00B955DE" w:rsidRPr="00B20B08" w14:paraId="4B8F5E92" w14:textId="77777777" w:rsidTr="00B955DE">
        <w:trPr>
          <w:trHeight w:val="300"/>
        </w:trPr>
        <w:tc>
          <w:tcPr>
            <w:tcW w:w="1547" w:type="dxa"/>
            <w:hideMark/>
          </w:tcPr>
          <w:p w14:paraId="6D3E4B8F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6804" w:type="dxa"/>
            <w:hideMark/>
          </w:tcPr>
          <w:p w14:paraId="09E5AFA1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proofErr w:type="spellStart"/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PlayerOffline</w:t>
            </w:r>
            <w:proofErr w:type="spellEnd"/>
          </w:p>
        </w:tc>
      </w:tr>
      <w:tr w:rsidR="00B955DE" w:rsidRPr="00B20B08" w14:paraId="589D1FB7" w14:textId="77777777" w:rsidTr="00B955DE">
        <w:trPr>
          <w:trHeight w:val="300"/>
        </w:trPr>
        <w:tc>
          <w:tcPr>
            <w:tcW w:w="1547" w:type="dxa"/>
            <w:hideMark/>
          </w:tcPr>
          <w:p w14:paraId="562BF1E3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范围</w:t>
            </w:r>
          </w:p>
        </w:tc>
        <w:tc>
          <w:tcPr>
            <w:tcW w:w="6804" w:type="dxa"/>
            <w:hideMark/>
          </w:tcPr>
          <w:p w14:paraId="6EEB6C0D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系统用例</w:t>
            </w:r>
          </w:p>
        </w:tc>
      </w:tr>
      <w:tr w:rsidR="00B955DE" w:rsidRPr="00B20B08" w14:paraId="09BBB512" w14:textId="77777777" w:rsidTr="00B955DE">
        <w:trPr>
          <w:trHeight w:val="300"/>
        </w:trPr>
        <w:tc>
          <w:tcPr>
            <w:tcW w:w="1547" w:type="dxa"/>
            <w:hideMark/>
          </w:tcPr>
          <w:p w14:paraId="1ED68606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级别</w:t>
            </w:r>
          </w:p>
        </w:tc>
        <w:tc>
          <w:tcPr>
            <w:tcW w:w="6804" w:type="dxa"/>
            <w:hideMark/>
          </w:tcPr>
          <w:p w14:paraId="26E06627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子系统</w:t>
            </w:r>
          </w:p>
        </w:tc>
      </w:tr>
      <w:tr w:rsidR="00B955DE" w:rsidRPr="00B20B08" w14:paraId="2CF9CE0A" w14:textId="77777777" w:rsidTr="00B955DE">
        <w:trPr>
          <w:trHeight w:val="300"/>
        </w:trPr>
        <w:tc>
          <w:tcPr>
            <w:tcW w:w="1547" w:type="dxa"/>
            <w:vMerge w:val="restart"/>
            <w:hideMark/>
          </w:tcPr>
          <w:p w14:paraId="011E3149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主要参与者</w:t>
            </w:r>
          </w:p>
        </w:tc>
        <w:tc>
          <w:tcPr>
            <w:tcW w:w="6804" w:type="dxa"/>
            <w:hideMark/>
          </w:tcPr>
          <w:p w14:paraId="7E556467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(Local)Player</w:t>
            </w:r>
          </w:p>
        </w:tc>
      </w:tr>
      <w:tr w:rsidR="00B955DE" w:rsidRPr="00B20B08" w14:paraId="28BA850E" w14:textId="77777777" w:rsidTr="00B955DE">
        <w:trPr>
          <w:trHeight w:val="300"/>
        </w:trPr>
        <w:tc>
          <w:tcPr>
            <w:tcW w:w="1547" w:type="dxa"/>
            <w:vMerge/>
            <w:hideMark/>
          </w:tcPr>
          <w:p w14:paraId="06621600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7BF2B299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(Remote) Players</w:t>
            </w:r>
          </w:p>
        </w:tc>
      </w:tr>
      <w:tr w:rsidR="00B955DE" w:rsidRPr="00B20B08" w14:paraId="24D251BA" w14:textId="77777777" w:rsidTr="00B955DE">
        <w:trPr>
          <w:trHeight w:val="300"/>
        </w:trPr>
        <w:tc>
          <w:tcPr>
            <w:tcW w:w="1547" w:type="dxa"/>
            <w:hideMark/>
          </w:tcPr>
          <w:p w14:paraId="168F2C1A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受众及其关注点</w:t>
            </w:r>
          </w:p>
        </w:tc>
        <w:tc>
          <w:tcPr>
            <w:tcW w:w="6804" w:type="dxa"/>
            <w:hideMark/>
          </w:tcPr>
          <w:p w14:paraId="0D9B95E6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玩家：其他玩家是否收到消息并继续正常进行游戏</w:t>
            </w:r>
          </w:p>
        </w:tc>
      </w:tr>
      <w:tr w:rsidR="00B955DE" w:rsidRPr="00B20B08" w14:paraId="5EEEC72A" w14:textId="77777777" w:rsidTr="00B955DE">
        <w:trPr>
          <w:trHeight w:val="300"/>
        </w:trPr>
        <w:tc>
          <w:tcPr>
            <w:tcW w:w="1547" w:type="dxa"/>
            <w:hideMark/>
          </w:tcPr>
          <w:p w14:paraId="339616C0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前置条件</w:t>
            </w:r>
          </w:p>
        </w:tc>
        <w:tc>
          <w:tcPr>
            <w:tcW w:w="6804" w:type="dxa"/>
            <w:hideMark/>
          </w:tcPr>
          <w:p w14:paraId="1FF396D9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正常在线游戏(Local)Player由于网络故障离开游戏</w:t>
            </w:r>
          </w:p>
        </w:tc>
      </w:tr>
      <w:tr w:rsidR="00B955DE" w:rsidRPr="00B20B08" w14:paraId="0C7400C5" w14:textId="77777777" w:rsidTr="00B955DE">
        <w:trPr>
          <w:trHeight w:val="300"/>
        </w:trPr>
        <w:tc>
          <w:tcPr>
            <w:tcW w:w="1547" w:type="dxa"/>
            <w:hideMark/>
          </w:tcPr>
          <w:p w14:paraId="095B8947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后置条件</w:t>
            </w:r>
          </w:p>
        </w:tc>
        <w:tc>
          <w:tcPr>
            <w:tcW w:w="6804" w:type="dxa"/>
            <w:hideMark/>
          </w:tcPr>
          <w:p w14:paraId="17AE154E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(Local)Player回到大厅，(Remote)Players屏幕显示提示消息</w:t>
            </w:r>
          </w:p>
        </w:tc>
      </w:tr>
      <w:tr w:rsidR="00B955DE" w:rsidRPr="00B20B08" w14:paraId="3D8AE8B7" w14:textId="77777777" w:rsidTr="00B955DE">
        <w:trPr>
          <w:trHeight w:val="300"/>
        </w:trPr>
        <w:tc>
          <w:tcPr>
            <w:tcW w:w="1547" w:type="dxa"/>
            <w:vMerge w:val="restart"/>
            <w:hideMark/>
          </w:tcPr>
          <w:p w14:paraId="594E3837" w14:textId="63AD20DA" w:rsidR="00B955DE" w:rsidRPr="00B20B08" w:rsidRDefault="00D63D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主流程</w:t>
            </w:r>
          </w:p>
        </w:tc>
        <w:tc>
          <w:tcPr>
            <w:tcW w:w="6804" w:type="dxa"/>
            <w:hideMark/>
          </w:tcPr>
          <w:p w14:paraId="28CF8E18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1. (Local)Player正在多人游戏中，但由于网络链接问题，他离开了游戏。</w:t>
            </w:r>
          </w:p>
        </w:tc>
      </w:tr>
      <w:tr w:rsidR="00B955DE" w:rsidRPr="00B20B08" w14:paraId="70BFF837" w14:textId="77777777" w:rsidTr="00B955DE">
        <w:trPr>
          <w:trHeight w:val="300"/>
        </w:trPr>
        <w:tc>
          <w:tcPr>
            <w:tcW w:w="1547" w:type="dxa"/>
            <w:vMerge/>
            <w:hideMark/>
          </w:tcPr>
          <w:p w14:paraId="150E7E96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681B0C9E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2. (Local)Player的屏幕上弹出了对话框：“请检查您的网络链接”。</w:t>
            </w:r>
          </w:p>
        </w:tc>
      </w:tr>
      <w:tr w:rsidR="00B955DE" w:rsidRPr="00B20B08" w14:paraId="3638CC4F" w14:textId="77777777" w:rsidTr="00B955DE">
        <w:trPr>
          <w:trHeight w:val="600"/>
        </w:trPr>
        <w:tc>
          <w:tcPr>
            <w:tcW w:w="1547" w:type="dxa"/>
            <w:vMerge/>
            <w:hideMark/>
          </w:tcPr>
          <w:p w14:paraId="0FA248A0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5FC8D24D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3. (Local)Player点击确定按钮，回到了主界面。(Remote)Players屏幕显示提示消息：“(Local)Player.name 玩家离开游戏”</w:t>
            </w:r>
          </w:p>
        </w:tc>
      </w:tr>
      <w:tr w:rsidR="00B955DE" w:rsidRPr="00B20B08" w14:paraId="6DD6A330" w14:textId="77777777" w:rsidTr="00B955DE">
        <w:trPr>
          <w:trHeight w:val="300"/>
        </w:trPr>
        <w:tc>
          <w:tcPr>
            <w:tcW w:w="1547" w:type="dxa"/>
            <w:hideMark/>
          </w:tcPr>
          <w:p w14:paraId="3C02C199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扩展流程</w:t>
            </w:r>
          </w:p>
        </w:tc>
        <w:tc>
          <w:tcPr>
            <w:tcW w:w="6804" w:type="dxa"/>
            <w:hideMark/>
          </w:tcPr>
          <w:p w14:paraId="50C9EEAF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无</w:t>
            </w:r>
          </w:p>
        </w:tc>
      </w:tr>
      <w:tr w:rsidR="00B955DE" w:rsidRPr="00B20B08" w14:paraId="3FA8402A" w14:textId="77777777" w:rsidTr="00B955DE">
        <w:trPr>
          <w:trHeight w:val="600"/>
        </w:trPr>
        <w:tc>
          <w:tcPr>
            <w:tcW w:w="1547" w:type="dxa"/>
            <w:vMerge w:val="restart"/>
            <w:hideMark/>
          </w:tcPr>
          <w:p w14:paraId="5E3F4CB1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特殊需求</w:t>
            </w:r>
          </w:p>
        </w:tc>
        <w:tc>
          <w:tcPr>
            <w:tcW w:w="6804" w:type="dxa"/>
            <w:hideMark/>
          </w:tcPr>
          <w:p w14:paraId="3D6DFDA4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对于因为退出程序、关机等事件引发的掉线事件不要求(Local)Player上弹出对话框，但(Remote) Players 屏幕上必须显示提示消息</w:t>
            </w:r>
          </w:p>
        </w:tc>
      </w:tr>
      <w:tr w:rsidR="00B955DE" w:rsidRPr="00B20B08" w14:paraId="02A27779" w14:textId="77777777" w:rsidTr="00B955DE">
        <w:trPr>
          <w:trHeight w:val="300"/>
        </w:trPr>
        <w:tc>
          <w:tcPr>
            <w:tcW w:w="1547" w:type="dxa"/>
            <w:vMerge/>
            <w:hideMark/>
          </w:tcPr>
          <w:p w14:paraId="34B25EF4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</w:p>
        </w:tc>
        <w:tc>
          <w:tcPr>
            <w:tcW w:w="6804" w:type="dxa"/>
            <w:hideMark/>
          </w:tcPr>
          <w:p w14:paraId="39F18C5C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当(Remote)Players 数目仅为1时，多人游戏结束，(Remote)Players 获得胜利。</w:t>
            </w:r>
          </w:p>
        </w:tc>
      </w:tr>
      <w:tr w:rsidR="00B955DE" w:rsidRPr="00B20B08" w14:paraId="07FE91D4" w14:textId="77777777" w:rsidTr="00B955DE">
        <w:trPr>
          <w:trHeight w:val="300"/>
        </w:trPr>
        <w:tc>
          <w:tcPr>
            <w:tcW w:w="1547" w:type="dxa"/>
            <w:hideMark/>
          </w:tcPr>
          <w:p w14:paraId="2DCE0C77" w14:textId="77777777" w:rsidR="00B955DE" w:rsidRPr="00B20B08" w:rsidRDefault="00B955DE" w:rsidP="00B955DE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发生频率</w:t>
            </w:r>
          </w:p>
        </w:tc>
        <w:tc>
          <w:tcPr>
            <w:tcW w:w="6804" w:type="dxa"/>
            <w:hideMark/>
          </w:tcPr>
          <w:p w14:paraId="54C0EADA" w14:textId="77777777" w:rsidR="00B955DE" w:rsidRPr="00B20B08" w:rsidRDefault="00B955DE" w:rsidP="00B955DE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 w:themeColor="text1"/>
                <w:kern w:val="0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noProof w:val="0"/>
                <w:color w:val="000000" w:themeColor="text1"/>
                <w:kern w:val="0"/>
                <w:sz w:val="24"/>
              </w:rPr>
              <w:t>中</w:t>
            </w:r>
          </w:p>
        </w:tc>
      </w:tr>
    </w:tbl>
    <w:p w14:paraId="738B4CF1" w14:textId="77777777" w:rsidR="00B955DE" w:rsidRPr="00B20B08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9"/>
        <w:gridCol w:w="6707"/>
      </w:tblGrid>
      <w:tr w:rsidR="00B955DE" w:rsidRPr="00B20B08" w14:paraId="0CDD15F6" w14:textId="77777777" w:rsidTr="00B955DE">
        <w:tc>
          <w:tcPr>
            <w:tcW w:w="1589" w:type="dxa"/>
          </w:tcPr>
          <w:p w14:paraId="169788A2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用例名称</w:t>
            </w:r>
          </w:p>
        </w:tc>
        <w:tc>
          <w:tcPr>
            <w:tcW w:w="6707" w:type="dxa"/>
          </w:tcPr>
          <w:p w14:paraId="4E617BF4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C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hangeSkin</w:t>
            </w:r>
          </w:p>
        </w:tc>
      </w:tr>
      <w:tr w:rsidR="00B955DE" w:rsidRPr="00B20B08" w14:paraId="7BC51978" w14:textId="77777777" w:rsidTr="00B955DE">
        <w:tc>
          <w:tcPr>
            <w:tcW w:w="1589" w:type="dxa"/>
          </w:tcPr>
          <w:p w14:paraId="18A03B70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范围</w:t>
            </w:r>
          </w:p>
        </w:tc>
        <w:tc>
          <w:tcPr>
            <w:tcW w:w="6707" w:type="dxa"/>
          </w:tcPr>
          <w:p w14:paraId="5614EC96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系统用例</w:t>
            </w:r>
          </w:p>
        </w:tc>
      </w:tr>
      <w:tr w:rsidR="00B955DE" w:rsidRPr="00B20B08" w14:paraId="3A362E00" w14:textId="77777777" w:rsidTr="00B955DE">
        <w:tc>
          <w:tcPr>
            <w:tcW w:w="1589" w:type="dxa"/>
          </w:tcPr>
          <w:p w14:paraId="536F0EC6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级别</w:t>
            </w:r>
          </w:p>
        </w:tc>
        <w:tc>
          <w:tcPr>
            <w:tcW w:w="6707" w:type="dxa"/>
          </w:tcPr>
          <w:p w14:paraId="66969745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子系统</w:t>
            </w:r>
          </w:p>
        </w:tc>
      </w:tr>
      <w:tr w:rsidR="00B955DE" w:rsidRPr="00B20B08" w14:paraId="3F634364" w14:textId="77777777" w:rsidTr="00B955DE">
        <w:tc>
          <w:tcPr>
            <w:tcW w:w="1589" w:type="dxa"/>
          </w:tcPr>
          <w:p w14:paraId="4B8F7A1C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主要参与者</w:t>
            </w:r>
          </w:p>
        </w:tc>
        <w:tc>
          <w:tcPr>
            <w:tcW w:w="6707" w:type="dxa"/>
          </w:tcPr>
          <w:p w14:paraId="5A4C6248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</w:t>
            </w:r>
          </w:p>
        </w:tc>
      </w:tr>
      <w:tr w:rsidR="00B955DE" w:rsidRPr="00B20B08" w14:paraId="1630382F" w14:textId="77777777" w:rsidTr="00B955DE">
        <w:tc>
          <w:tcPr>
            <w:tcW w:w="1589" w:type="dxa"/>
          </w:tcPr>
          <w:p w14:paraId="5E1D27FF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涉众及其关注点</w:t>
            </w:r>
          </w:p>
        </w:tc>
        <w:tc>
          <w:tcPr>
            <w:tcW w:w="6707" w:type="dxa"/>
          </w:tcPr>
          <w:p w14:paraId="1F944538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：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更换掉形象的皮肤</w:t>
            </w:r>
          </w:p>
        </w:tc>
      </w:tr>
      <w:tr w:rsidR="00B955DE" w:rsidRPr="00B20B08" w14:paraId="06345146" w14:textId="77777777" w:rsidTr="00B955DE">
        <w:tc>
          <w:tcPr>
            <w:tcW w:w="1589" w:type="dxa"/>
          </w:tcPr>
          <w:p w14:paraId="52E81773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前置条件</w:t>
            </w:r>
          </w:p>
        </w:tc>
        <w:tc>
          <w:tcPr>
            <w:tcW w:w="6707" w:type="dxa"/>
          </w:tcPr>
          <w:p w14:paraId="2CD86F58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玩家进入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“更换皮肤”子系统</w:t>
            </w:r>
          </w:p>
        </w:tc>
      </w:tr>
      <w:tr w:rsidR="00B955DE" w:rsidRPr="00B20B08" w14:paraId="1469846C" w14:textId="77777777" w:rsidTr="00B955DE">
        <w:tc>
          <w:tcPr>
            <w:tcW w:w="1589" w:type="dxa"/>
          </w:tcPr>
          <w:p w14:paraId="201E96CA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后置条件</w:t>
            </w:r>
          </w:p>
        </w:tc>
        <w:tc>
          <w:tcPr>
            <w:tcW w:w="6707" w:type="dxa"/>
          </w:tcPr>
          <w:p w14:paraId="508B8B3D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玩家形象的皮肤已经更换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回到系统主页面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</w:tc>
      </w:tr>
      <w:tr w:rsidR="00B955DE" w:rsidRPr="00B20B08" w14:paraId="69BC4C5A" w14:textId="77777777" w:rsidTr="00B955DE">
        <w:tc>
          <w:tcPr>
            <w:tcW w:w="1589" w:type="dxa"/>
          </w:tcPr>
          <w:p w14:paraId="2F09CDDF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主流程</w:t>
            </w:r>
          </w:p>
        </w:tc>
        <w:tc>
          <w:tcPr>
            <w:tcW w:w="6707" w:type="dxa"/>
          </w:tcPr>
          <w:p w14:paraId="262BA50D" w14:textId="77777777" w:rsidR="00B955DE" w:rsidRPr="00B20B08" w:rsidRDefault="00B955DE" w:rsidP="00B955DE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玩家进入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“更换皮肤”子系统。</w:t>
            </w:r>
          </w:p>
          <w:p w14:paraId="7367B0AC" w14:textId="77777777" w:rsidR="00B955DE" w:rsidRPr="00B20B08" w:rsidRDefault="00B955DE" w:rsidP="00B955DE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系统显示备选皮肤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玩家单击某种备选皮肤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  <w:p w14:paraId="6BF1A53A" w14:textId="77777777" w:rsidR="00B955DE" w:rsidRPr="00B20B08" w:rsidRDefault="00B955DE" w:rsidP="00B955DE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系统接到响应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更换玩家形象的皮肤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并且退出到系统主页面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  <w:p w14:paraId="305C8DE5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</w:tr>
      <w:tr w:rsidR="00B955DE" w:rsidRPr="00B20B08" w14:paraId="548A3DBB" w14:textId="77777777" w:rsidTr="00B955DE">
        <w:tc>
          <w:tcPr>
            <w:tcW w:w="1589" w:type="dxa"/>
          </w:tcPr>
          <w:p w14:paraId="77CA0171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扩展流程</w:t>
            </w:r>
          </w:p>
        </w:tc>
        <w:tc>
          <w:tcPr>
            <w:tcW w:w="6707" w:type="dxa"/>
          </w:tcPr>
          <w:p w14:paraId="1BA649B5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玩家在短时间内点击了多于一个备选皮肤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：</w:t>
            </w:r>
          </w:p>
          <w:p w14:paraId="55666FC2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（1），玩家在第2步点击了多于一个备选皮肤。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系统提示玩家只能选择一种皮肤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等待玩家重新点击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  <w:p w14:paraId="55DA387F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玩家并不想更换皮肤：</w:t>
            </w:r>
          </w:p>
          <w:p w14:paraId="2FB643DE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（1），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不小心进入更换皮肤的子系统，系统在玩家进入子系统之后1分钟自动退出到主系统页面。</w:t>
            </w:r>
          </w:p>
          <w:p w14:paraId="7E566C6B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</w:tr>
      <w:tr w:rsidR="00B955DE" w:rsidRPr="00B20B08" w14:paraId="009022FF" w14:textId="77777777" w:rsidTr="00B955DE">
        <w:tc>
          <w:tcPr>
            <w:tcW w:w="1589" w:type="dxa"/>
          </w:tcPr>
          <w:p w14:paraId="566F0852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特殊需求</w:t>
            </w:r>
          </w:p>
        </w:tc>
        <w:tc>
          <w:tcPr>
            <w:tcW w:w="6707" w:type="dxa"/>
          </w:tcPr>
          <w:p w14:paraId="7C9F2660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无</w:t>
            </w:r>
          </w:p>
        </w:tc>
      </w:tr>
      <w:tr w:rsidR="00B955DE" w:rsidRPr="00B20B08" w14:paraId="650D6043" w14:textId="77777777" w:rsidTr="00B955DE">
        <w:tc>
          <w:tcPr>
            <w:tcW w:w="1589" w:type="dxa"/>
          </w:tcPr>
          <w:p w14:paraId="349B3654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发生频率</w:t>
            </w:r>
          </w:p>
        </w:tc>
        <w:tc>
          <w:tcPr>
            <w:tcW w:w="6707" w:type="dxa"/>
          </w:tcPr>
          <w:p w14:paraId="417FF601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可能随时发生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频率较高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</w:tc>
      </w:tr>
    </w:tbl>
    <w:p w14:paraId="313DB7A2" w14:textId="77777777" w:rsidR="00B955DE" w:rsidRPr="00B20B08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9"/>
        <w:gridCol w:w="6707"/>
      </w:tblGrid>
      <w:tr w:rsidR="00B955DE" w:rsidRPr="00B20B08" w14:paraId="418EF6C2" w14:textId="77777777" w:rsidTr="00B955DE">
        <w:tc>
          <w:tcPr>
            <w:tcW w:w="1589" w:type="dxa"/>
          </w:tcPr>
          <w:p w14:paraId="27BA8524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用例名称</w:t>
            </w:r>
          </w:p>
        </w:tc>
        <w:tc>
          <w:tcPr>
            <w:tcW w:w="6707" w:type="dxa"/>
          </w:tcPr>
          <w:p w14:paraId="39926DE7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Register</w:t>
            </w:r>
          </w:p>
        </w:tc>
      </w:tr>
      <w:tr w:rsidR="00B955DE" w:rsidRPr="00B20B08" w14:paraId="52856907" w14:textId="77777777" w:rsidTr="00B955DE">
        <w:tc>
          <w:tcPr>
            <w:tcW w:w="1589" w:type="dxa"/>
          </w:tcPr>
          <w:p w14:paraId="249D4107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范围</w:t>
            </w:r>
          </w:p>
        </w:tc>
        <w:tc>
          <w:tcPr>
            <w:tcW w:w="6707" w:type="dxa"/>
          </w:tcPr>
          <w:p w14:paraId="3FD46722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系统用例</w:t>
            </w:r>
          </w:p>
        </w:tc>
      </w:tr>
      <w:tr w:rsidR="00B955DE" w:rsidRPr="00B20B08" w14:paraId="4812D598" w14:textId="77777777" w:rsidTr="00B955DE">
        <w:tc>
          <w:tcPr>
            <w:tcW w:w="1589" w:type="dxa"/>
          </w:tcPr>
          <w:p w14:paraId="631B1E0A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级别</w:t>
            </w:r>
          </w:p>
        </w:tc>
        <w:tc>
          <w:tcPr>
            <w:tcW w:w="6707" w:type="dxa"/>
          </w:tcPr>
          <w:p w14:paraId="225C4013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用户目标</w:t>
            </w:r>
          </w:p>
        </w:tc>
      </w:tr>
      <w:tr w:rsidR="00B955DE" w:rsidRPr="00B20B08" w14:paraId="03D48A70" w14:textId="77777777" w:rsidTr="00B955DE">
        <w:tc>
          <w:tcPr>
            <w:tcW w:w="1589" w:type="dxa"/>
          </w:tcPr>
          <w:p w14:paraId="15990702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主要参与者</w:t>
            </w:r>
          </w:p>
        </w:tc>
        <w:tc>
          <w:tcPr>
            <w:tcW w:w="6707" w:type="dxa"/>
          </w:tcPr>
          <w:p w14:paraId="2AAE8296" w14:textId="54EE4700" w:rsidR="00B955DE" w:rsidRPr="00B20B08" w:rsidRDefault="00D63D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玩家</w:t>
            </w:r>
          </w:p>
        </w:tc>
      </w:tr>
      <w:tr w:rsidR="00B955DE" w:rsidRPr="00B20B08" w14:paraId="191520B8" w14:textId="77777777" w:rsidTr="00B955DE">
        <w:tc>
          <w:tcPr>
            <w:tcW w:w="1589" w:type="dxa"/>
          </w:tcPr>
          <w:p w14:paraId="0BCFAB47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涉众及其关注点</w:t>
            </w:r>
          </w:p>
        </w:tc>
        <w:tc>
          <w:tcPr>
            <w:tcW w:w="6707" w:type="dxa"/>
          </w:tcPr>
          <w:p w14:paraId="38EA8C4C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尚未注册的用户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：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成功注册账号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</w:tc>
      </w:tr>
      <w:tr w:rsidR="00B955DE" w:rsidRPr="00B20B08" w14:paraId="6D2BF683" w14:textId="77777777" w:rsidTr="00B955DE">
        <w:tc>
          <w:tcPr>
            <w:tcW w:w="1589" w:type="dxa"/>
          </w:tcPr>
          <w:p w14:paraId="5A94F5E7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前置条件</w:t>
            </w:r>
          </w:p>
        </w:tc>
        <w:tc>
          <w:tcPr>
            <w:tcW w:w="6707" w:type="dxa"/>
          </w:tcPr>
          <w:p w14:paraId="1FAA8E90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用户进入登录界面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</w:tc>
      </w:tr>
      <w:tr w:rsidR="00B955DE" w:rsidRPr="00B20B08" w14:paraId="432BC375" w14:textId="77777777" w:rsidTr="00B955DE">
        <w:tc>
          <w:tcPr>
            <w:tcW w:w="1589" w:type="dxa"/>
          </w:tcPr>
          <w:p w14:paraId="4A9CF560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后置条件</w:t>
            </w:r>
          </w:p>
        </w:tc>
        <w:tc>
          <w:tcPr>
            <w:tcW w:w="6707" w:type="dxa"/>
          </w:tcPr>
          <w:p w14:paraId="027E5266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用户注册成功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</w:tc>
      </w:tr>
      <w:tr w:rsidR="00B955DE" w:rsidRPr="00B20B08" w14:paraId="6ADF48A0" w14:textId="77777777" w:rsidTr="00B955DE">
        <w:tc>
          <w:tcPr>
            <w:tcW w:w="1589" w:type="dxa"/>
          </w:tcPr>
          <w:p w14:paraId="00F64663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主流程</w:t>
            </w:r>
          </w:p>
        </w:tc>
        <w:tc>
          <w:tcPr>
            <w:tcW w:w="6707" w:type="dxa"/>
          </w:tcPr>
          <w:p w14:paraId="02F6F725" w14:textId="77777777" w:rsidR="00B955DE" w:rsidRPr="00B20B08" w:rsidRDefault="00B955DE" w:rsidP="00B955DE">
            <w:pPr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用户单击页面上的“注册”按钮。</w:t>
            </w:r>
          </w:p>
          <w:p w14:paraId="5773FC3D" w14:textId="77777777" w:rsidR="00B955DE" w:rsidRPr="00B20B08" w:rsidRDefault="00B955DE" w:rsidP="00B955DE">
            <w:pPr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系统收到用户的请求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跳转至注册页面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展示注册表单供填写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  <w:p w14:paraId="17A0A589" w14:textId="77777777" w:rsidR="00B955DE" w:rsidRPr="00B20B08" w:rsidRDefault="00B955DE" w:rsidP="00B955DE">
            <w:pPr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用户填写注册表单的用户名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登录密码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确认登录密码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填写完成后单击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“确认注册”按钮。</w:t>
            </w:r>
          </w:p>
          <w:p w14:paraId="08FB3D2F" w14:textId="77777777" w:rsidR="00B955DE" w:rsidRPr="00B20B08" w:rsidRDefault="00B955DE" w:rsidP="00B955DE">
            <w:pPr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系统判别表单系统是否有效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  <w:p w14:paraId="2966E155" w14:textId="77777777" w:rsidR="00B955DE" w:rsidRPr="00B20B08" w:rsidRDefault="00B955DE" w:rsidP="00B955DE">
            <w:pPr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系统提示注册成功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并跳转至登录界面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</w:tc>
      </w:tr>
      <w:tr w:rsidR="00B955DE" w:rsidRPr="00B20B08" w14:paraId="3DA11ED2" w14:textId="77777777" w:rsidTr="00B955DE">
        <w:tc>
          <w:tcPr>
            <w:tcW w:w="1589" w:type="dxa"/>
          </w:tcPr>
          <w:p w14:paraId="12F21EA9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扩展流程</w:t>
            </w:r>
          </w:p>
        </w:tc>
        <w:tc>
          <w:tcPr>
            <w:tcW w:w="6707" w:type="dxa"/>
          </w:tcPr>
          <w:p w14:paraId="6D8EE8AC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注册表单无效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：</w:t>
            </w:r>
          </w:p>
          <w:p w14:paraId="1E80FFEE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lastRenderedPageBreak/>
              <w:t>（1），在第3步，用户填写的登录密码不合法.系统提示用户填写的登录密码过短，过长或过于简单，请用户修改一个合法的密码之后重新提交。</w:t>
            </w:r>
          </w:p>
          <w:p w14:paraId="55E7013C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（2），在第3步用户填写的确认登录密码和登录密码不一样。</w:t>
            </w:r>
          </w:p>
          <w:p w14:paraId="1A274858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（3），在第3步中用户填写的昵称已被注册。</w:t>
            </w:r>
          </w:p>
          <w:p w14:paraId="700F20DF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a,系统提示用户该昵称已被注册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请用户修改后重新提交再试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  <w:p w14:paraId="0F6D011A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b.系统提示用户两次填写的登录密码不一致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请用户检查修改后再提交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  <w:p w14:paraId="63D0001C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</w:tr>
      <w:tr w:rsidR="00B955DE" w:rsidRPr="00B20B08" w14:paraId="2200728E" w14:textId="77777777" w:rsidTr="00B955DE">
        <w:tc>
          <w:tcPr>
            <w:tcW w:w="1589" w:type="dxa"/>
          </w:tcPr>
          <w:p w14:paraId="6928204C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lastRenderedPageBreak/>
              <w:t>特殊需求</w:t>
            </w:r>
          </w:p>
        </w:tc>
        <w:tc>
          <w:tcPr>
            <w:tcW w:w="6707" w:type="dxa"/>
          </w:tcPr>
          <w:p w14:paraId="436C04C9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无</w:t>
            </w:r>
          </w:p>
        </w:tc>
      </w:tr>
      <w:tr w:rsidR="00B955DE" w:rsidRPr="00B20B08" w14:paraId="59370B4E" w14:textId="77777777" w:rsidTr="00B955DE">
        <w:tc>
          <w:tcPr>
            <w:tcW w:w="1589" w:type="dxa"/>
          </w:tcPr>
          <w:p w14:paraId="06377BC5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发生频率</w:t>
            </w:r>
          </w:p>
        </w:tc>
        <w:tc>
          <w:tcPr>
            <w:tcW w:w="6707" w:type="dxa"/>
          </w:tcPr>
          <w:p w14:paraId="1993E14D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可能随时发生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但一般情况下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一个用户只会注册一次，所以频率不会太高。</w:t>
            </w:r>
          </w:p>
        </w:tc>
      </w:tr>
    </w:tbl>
    <w:p w14:paraId="2FB9A25A" w14:textId="77777777" w:rsidR="00B955DE" w:rsidRPr="00B20B08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9"/>
        <w:gridCol w:w="6707"/>
      </w:tblGrid>
      <w:tr w:rsidR="00B955DE" w:rsidRPr="00B20B08" w14:paraId="383855AF" w14:textId="77777777" w:rsidTr="00B955DE">
        <w:tc>
          <w:tcPr>
            <w:tcW w:w="1589" w:type="dxa"/>
          </w:tcPr>
          <w:p w14:paraId="7F962990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用例名称</w:t>
            </w:r>
          </w:p>
        </w:tc>
        <w:tc>
          <w:tcPr>
            <w:tcW w:w="6707" w:type="dxa"/>
          </w:tcPr>
          <w:p w14:paraId="3EC57578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Login</w:t>
            </w:r>
          </w:p>
        </w:tc>
      </w:tr>
      <w:tr w:rsidR="00B955DE" w:rsidRPr="00B20B08" w14:paraId="434F81BE" w14:textId="77777777" w:rsidTr="00B955DE">
        <w:tc>
          <w:tcPr>
            <w:tcW w:w="1589" w:type="dxa"/>
          </w:tcPr>
          <w:p w14:paraId="643BF34A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范围</w:t>
            </w:r>
          </w:p>
        </w:tc>
        <w:tc>
          <w:tcPr>
            <w:tcW w:w="6707" w:type="dxa"/>
          </w:tcPr>
          <w:p w14:paraId="6AF13A1E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系统用例</w:t>
            </w:r>
          </w:p>
        </w:tc>
      </w:tr>
      <w:tr w:rsidR="00B955DE" w:rsidRPr="00B20B08" w14:paraId="58F5FB52" w14:textId="77777777" w:rsidTr="00B955DE">
        <w:tc>
          <w:tcPr>
            <w:tcW w:w="1589" w:type="dxa"/>
          </w:tcPr>
          <w:p w14:paraId="5C311EC7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级别</w:t>
            </w:r>
          </w:p>
        </w:tc>
        <w:tc>
          <w:tcPr>
            <w:tcW w:w="6707" w:type="dxa"/>
          </w:tcPr>
          <w:p w14:paraId="6376A071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子功能</w:t>
            </w:r>
          </w:p>
        </w:tc>
      </w:tr>
      <w:tr w:rsidR="00B955DE" w:rsidRPr="00B20B08" w14:paraId="002DFA03" w14:textId="77777777" w:rsidTr="00B955DE">
        <w:tc>
          <w:tcPr>
            <w:tcW w:w="1589" w:type="dxa"/>
          </w:tcPr>
          <w:p w14:paraId="6FB764AF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主要参与者</w:t>
            </w:r>
          </w:p>
        </w:tc>
        <w:tc>
          <w:tcPr>
            <w:tcW w:w="6707" w:type="dxa"/>
          </w:tcPr>
          <w:p w14:paraId="699E7CFE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</w:t>
            </w:r>
          </w:p>
        </w:tc>
      </w:tr>
      <w:tr w:rsidR="00B955DE" w:rsidRPr="00B20B08" w14:paraId="20C10B2C" w14:textId="77777777" w:rsidTr="00B955DE">
        <w:tc>
          <w:tcPr>
            <w:tcW w:w="1589" w:type="dxa"/>
          </w:tcPr>
          <w:p w14:paraId="7EDD017B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涉众及其关注点</w:t>
            </w:r>
          </w:p>
        </w:tc>
        <w:tc>
          <w:tcPr>
            <w:tcW w:w="6707" w:type="dxa"/>
          </w:tcPr>
          <w:p w14:paraId="7F8EB4F5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注册玩家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：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登录以进行相关游戏及其他功能设置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</w:tc>
      </w:tr>
      <w:tr w:rsidR="00B955DE" w:rsidRPr="00B20B08" w14:paraId="6C5E8A22" w14:textId="77777777" w:rsidTr="00B955DE">
        <w:tc>
          <w:tcPr>
            <w:tcW w:w="1589" w:type="dxa"/>
          </w:tcPr>
          <w:p w14:paraId="28D66DAE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前置条件</w:t>
            </w:r>
          </w:p>
        </w:tc>
        <w:tc>
          <w:tcPr>
            <w:tcW w:w="6707" w:type="dxa"/>
          </w:tcPr>
          <w:p w14:paraId="453A65C2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玩家已登录进入系统主页面</w:t>
            </w:r>
          </w:p>
        </w:tc>
      </w:tr>
      <w:tr w:rsidR="00B955DE" w:rsidRPr="00B20B08" w14:paraId="08662205" w14:textId="77777777" w:rsidTr="00B955DE">
        <w:tc>
          <w:tcPr>
            <w:tcW w:w="1589" w:type="dxa"/>
          </w:tcPr>
          <w:p w14:paraId="01E61F36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后置条件</w:t>
            </w:r>
          </w:p>
        </w:tc>
        <w:tc>
          <w:tcPr>
            <w:tcW w:w="6707" w:type="dxa"/>
          </w:tcPr>
          <w:p w14:paraId="7447FA9C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玩家进入某一子系统或退出游戏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</w:tc>
      </w:tr>
      <w:tr w:rsidR="00B955DE" w:rsidRPr="00B20B08" w14:paraId="0035ADA9" w14:textId="77777777" w:rsidTr="00B955DE">
        <w:tc>
          <w:tcPr>
            <w:tcW w:w="1589" w:type="dxa"/>
          </w:tcPr>
          <w:p w14:paraId="5133E139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主流程</w:t>
            </w:r>
          </w:p>
        </w:tc>
        <w:tc>
          <w:tcPr>
            <w:tcW w:w="6707" w:type="dxa"/>
          </w:tcPr>
          <w:p w14:paraId="4E542584" w14:textId="77777777" w:rsidR="00B955DE" w:rsidRPr="00B20B08" w:rsidRDefault="00B955DE" w:rsidP="00B955DE">
            <w:pPr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玩家单击页面上的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“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登录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”按钮。</w:t>
            </w:r>
          </w:p>
          <w:p w14:paraId="0D3022AE" w14:textId="77777777" w:rsidR="00B955DE" w:rsidRPr="00B20B08" w:rsidRDefault="00B955DE" w:rsidP="00B955DE">
            <w:pPr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系统收到用户的请求，跳转到登录页面，展示登录表单供填写。</w:t>
            </w:r>
          </w:p>
          <w:p w14:paraId="0AAF2C01" w14:textId="77777777" w:rsidR="00B955DE" w:rsidRPr="00B20B08" w:rsidRDefault="00B955DE" w:rsidP="00B955DE">
            <w:pPr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用户填写登录表单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的昵称名和登录密码，填写完成后单击“登录”按钮。</w:t>
            </w:r>
          </w:p>
          <w:p w14:paraId="7D37DE14" w14:textId="77777777" w:rsidR="00B955DE" w:rsidRPr="00B20B08" w:rsidRDefault="00B955DE" w:rsidP="00B955DE">
            <w:pPr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系统判别表单信息是否有效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  <w:p w14:paraId="634F9C8D" w14:textId="77777777" w:rsidR="00B955DE" w:rsidRPr="00B20B08" w:rsidRDefault="00B955DE" w:rsidP="00B955DE">
            <w:pPr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系统提示登录成功并跳转至系统主界面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</w:tc>
      </w:tr>
      <w:tr w:rsidR="00B955DE" w:rsidRPr="00B20B08" w14:paraId="4AE9C9CC" w14:textId="77777777" w:rsidTr="00B955DE">
        <w:tc>
          <w:tcPr>
            <w:tcW w:w="1589" w:type="dxa"/>
          </w:tcPr>
          <w:p w14:paraId="2653D71B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扩展流程</w:t>
            </w:r>
          </w:p>
        </w:tc>
        <w:tc>
          <w:tcPr>
            <w:tcW w:w="6707" w:type="dxa"/>
          </w:tcPr>
          <w:p w14:paraId="796FEED0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登录表单信息无效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：</w:t>
            </w:r>
          </w:p>
          <w:p w14:paraId="56299F24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（1），在第3步，用户填写的昵称和密码不合法。</w:t>
            </w:r>
          </w:p>
          <w:p w14:paraId="15CB1267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（2），在第3步，玩家填写的用户名不存在。系统提示用户该用户名不存在，请用户检查修改后重新提交。</w:t>
            </w:r>
          </w:p>
          <w:p w14:paraId="2A8DC998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（3），在第3步，用户填写的登录密码不正确。系统提示用户填写的用户名或登录密码不正确。请用户检查修改后重新提交。</w:t>
            </w:r>
          </w:p>
          <w:p w14:paraId="1C7B8D55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</w:tr>
      <w:tr w:rsidR="00B955DE" w:rsidRPr="00B20B08" w14:paraId="47214A2D" w14:textId="77777777" w:rsidTr="00B955DE">
        <w:tc>
          <w:tcPr>
            <w:tcW w:w="1589" w:type="dxa"/>
          </w:tcPr>
          <w:p w14:paraId="05EF81BC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特殊需求</w:t>
            </w:r>
          </w:p>
        </w:tc>
        <w:tc>
          <w:tcPr>
            <w:tcW w:w="6707" w:type="dxa"/>
          </w:tcPr>
          <w:p w14:paraId="5050CEFB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无</w:t>
            </w:r>
          </w:p>
        </w:tc>
      </w:tr>
      <w:tr w:rsidR="00B955DE" w:rsidRPr="00B20B08" w14:paraId="049E8504" w14:textId="77777777" w:rsidTr="00B955DE">
        <w:tc>
          <w:tcPr>
            <w:tcW w:w="1589" w:type="dxa"/>
          </w:tcPr>
          <w:p w14:paraId="632775C4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发生频率</w:t>
            </w:r>
          </w:p>
        </w:tc>
        <w:tc>
          <w:tcPr>
            <w:tcW w:w="6707" w:type="dxa"/>
          </w:tcPr>
          <w:p w14:paraId="7BDDBCBC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可能随时发生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频率较高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</w:tc>
      </w:tr>
    </w:tbl>
    <w:p w14:paraId="5061A2B9" w14:textId="77777777" w:rsidR="00B955DE" w:rsidRPr="00B20B08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7"/>
        <w:gridCol w:w="6749"/>
      </w:tblGrid>
      <w:tr w:rsidR="00B955DE" w:rsidRPr="00B20B08" w14:paraId="51B54E3A" w14:textId="77777777" w:rsidTr="00B955DE">
        <w:tc>
          <w:tcPr>
            <w:tcW w:w="1547" w:type="dxa"/>
          </w:tcPr>
          <w:p w14:paraId="4CAC7CDB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用例名称</w:t>
            </w:r>
          </w:p>
        </w:tc>
        <w:tc>
          <w:tcPr>
            <w:tcW w:w="6749" w:type="dxa"/>
          </w:tcPr>
          <w:p w14:paraId="103EBBBF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R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eadGameStory</w:t>
            </w:r>
          </w:p>
        </w:tc>
      </w:tr>
      <w:tr w:rsidR="00B955DE" w:rsidRPr="00B20B08" w14:paraId="4F82DE5F" w14:textId="77777777" w:rsidTr="00B955DE">
        <w:tc>
          <w:tcPr>
            <w:tcW w:w="1547" w:type="dxa"/>
          </w:tcPr>
          <w:p w14:paraId="3386D79F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范围</w:t>
            </w:r>
          </w:p>
        </w:tc>
        <w:tc>
          <w:tcPr>
            <w:tcW w:w="6749" w:type="dxa"/>
          </w:tcPr>
          <w:p w14:paraId="570AAC5A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系统用例</w:t>
            </w:r>
          </w:p>
        </w:tc>
      </w:tr>
      <w:tr w:rsidR="00B955DE" w:rsidRPr="00B20B08" w14:paraId="143AE051" w14:textId="77777777" w:rsidTr="00B955DE">
        <w:tc>
          <w:tcPr>
            <w:tcW w:w="1547" w:type="dxa"/>
          </w:tcPr>
          <w:p w14:paraId="6A99CF01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级别</w:t>
            </w:r>
          </w:p>
        </w:tc>
        <w:tc>
          <w:tcPr>
            <w:tcW w:w="6749" w:type="dxa"/>
          </w:tcPr>
          <w:p w14:paraId="29A75A2B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子功能</w:t>
            </w:r>
          </w:p>
        </w:tc>
      </w:tr>
      <w:tr w:rsidR="00B955DE" w:rsidRPr="00B20B08" w14:paraId="3EA48007" w14:textId="77777777" w:rsidTr="00B955DE">
        <w:tc>
          <w:tcPr>
            <w:tcW w:w="1547" w:type="dxa"/>
          </w:tcPr>
          <w:p w14:paraId="31BC3BD9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主要参与者</w:t>
            </w:r>
          </w:p>
        </w:tc>
        <w:tc>
          <w:tcPr>
            <w:tcW w:w="6749" w:type="dxa"/>
          </w:tcPr>
          <w:p w14:paraId="1D50C50F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</w:t>
            </w:r>
          </w:p>
        </w:tc>
      </w:tr>
      <w:tr w:rsidR="00B955DE" w:rsidRPr="00B20B08" w14:paraId="434BACAF" w14:textId="77777777" w:rsidTr="00B955DE">
        <w:tc>
          <w:tcPr>
            <w:tcW w:w="1547" w:type="dxa"/>
          </w:tcPr>
          <w:p w14:paraId="47D0737F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涉众及其关注点</w:t>
            </w:r>
          </w:p>
        </w:tc>
        <w:tc>
          <w:tcPr>
            <w:tcW w:w="6749" w:type="dxa"/>
          </w:tcPr>
          <w:p w14:paraId="22EB98A5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：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阅读游戏故事背景</w:t>
            </w:r>
          </w:p>
        </w:tc>
      </w:tr>
      <w:tr w:rsidR="00B955DE" w:rsidRPr="00B20B08" w14:paraId="5AFE725B" w14:textId="77777777" w:rsidTr="00B955DE">
        <w:tc>
          <w:tcPr>
            <w:tcW w:w="1547" w:type="dxa"/>
          </w:tcPr>
          <w:p w14:paraId="492C9F00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lastRenderedPageBreak/>
              <w:t>前置条件</w:t>
            </w:r>
          </w:p>
        </w:tc>
        <w:tc>
          <w:tcPr>
            <w:tcW w:w="6749" w:type="dxa"/>
          </w:tcPr>
          <w:p w14:paraId="4FDC8C47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玩家进入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“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关于游戏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”子系统</w:t>
            </w:r>
          </w:p>
        </w:tc>
      </w:tr>
      <w:tr w:rsidR="00B955DE" w:rsidRPr="00B20B08" w14:paraId="0C10EEC1" w14:textId="77777777" w:rsidTr="00B955DE">
        <w:tc>
          <w:tcPr>
            <w:tcW w:w="1547" w:type="dxa"/>
          </w:tcPr>
          <w:p w14:paraId="6E7602D8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后置条件</w:t>
            </w:r>
          </w:p>
        </w:tc>
        <w:tc>
          <w:tcPr>
            <w:tcW w:w="6749" w:type="dxa"/>
          </w:tcPr>
          <w:p w14:paraId="405806FD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玩家退出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“关于游戏”子系统，回到游戏主菜单。</w:t>
            </w:r>
          </w:p>
        </w:tc>
      </w:tr>
      <w:tr w:rsidR="00B955DE" w:rsidRPr="00B20B08" w14:paraId="31BBE46C" w14:textId="77777777" w:rsidTr="00B955DE">
        <w:tc>
          <w:tcPr>
            <w:tcW w:w="1547" w:type="dxa"/>
          </w:tcPr>
          <w:p w14:paraId="00A42999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主流程</w:t>
            </w:r>
          </w:p>
        </w:tc>
        <w:tc>
          <w:tcPr>
            <w:tcW w:w="6749" w:type="dxa"/>
          </w:tcPr>
          <w:p w14:paraId="34DC9100" w14:textId="77777777" w:rsidR="00B955DE" w:rsidRPr="00B20B08" w:rsidRDefault="00B955DE" w:rsidP="00B955DE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玩家进入“关于游戏”子系统页面，系统显示游戏故事背景的文档。</w:t>
            </w:r>
          </w:p>
          <w:p w14:paraId="0CB36C3E" w14:textId="77777777" w:rsidR="00B955DE" w:rsidRPr="00B20B08" w:rsidRDefault="00B955DE" w:rsidP="00B955DE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玩家点击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“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翻页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”按钮。</w:t>
            </w:r>
          </w:p>
          <w:p w14:paraId="5A4C5130" w14:textId="77777777" w:rsidR="00B955DE" w:rsidRPr="00B20B08" w:rsidRDefault="00B955DE" w:rsidP="00B955DE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系统收到响应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切换至下一页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显示相关内容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  <w:p w14:paraId="3CD38BA5" w14:textId="77777777" w:rsidR="00B955DE" w:rsidRPr="00B20B08" w:rsidRDefault="00B955DE" w:rsidP="00B955DE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玩家单击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“退出”按钮。</w:t>
            </w:r>
          </w:p>
          <w:p w14:paraId="1AA11C00" w14:textId="77777777" w:rsidR="00B955DE" w:rsidRPr="00B20B08" w:rsidRDefault="00B955DE" w:rsidP="00B955DE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系统接收响应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退出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“关于游戏”子系统，回到系统主页面。</w:t>
            </w:r>
          </w:p>
        </w:tc>
      </w:tr>
      <w:tr w:rsidR="00B955DE" w:rsidRPr="00B20B08" w14:paraId="58AA965D" w14:textId="77777777" w:rsidTr="00B955DE">
        <w:tc>
          <w:tcPr>
            <w:tcW w:w="1547" w:type="dxa"/>
          </w:tcPr>
          <w:p w14:paraId="1036D476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扩展流程</w:t>
            </w:r>
          </w:p>
        </w:tc>
        <w:tc>
          <w:tcPr>
            <w:tcW w:w="6749" w:type="dxa"/>
          </w:tcPr>
          <w:p w14:paraId="22816273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无</w:t>
            </w:r>
          </w:p>
        </w:tc>
      </w:tr>
      <w:tr w:rsidR="00B955DE" w:rsidRPr="00B20B08" w14:paraId="3A7A855B" w14:textId="77777777" w:rsidTr="00B955DE">
        <w:tc>
          <w:tcPr>
            <w:tcW w:w="1547" w:type="dxa"/>
          </w:tcPr>
          <w:p w14:paraId="23575DA8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特殊需求</w:t>
            </w:r>
          </w:p>
        </w:tc>
        <w:tc>
          <w:tcPr>
            <w:tcW w:w="6749" w:type="dxa"/>
          </w:tcPr>
          <w:p w14:paraId="69B0B0C6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无</w:t>
            </w:r>
          </w:p>
        </w:tc>
      </w:tr>
      <w:tr w:rsidR="00B955DE" w:rsidRPr="00B20B08" w14:paraId="21F39AA0" w14:textId="77777777" w:rsidTr="00B955DE">
        <w:tc>
          <w:tcPr>
            <w:tcW w:w="1547" w:type="dxa"/>
          </w:tcPr>
          <w:p w14:paraId="095ABD58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发生频率</w:t>
            </w:r>
          </w:p>
        </w:tc>
        <w:tc>
          <w:tcPr>
            <w:tcW w:w="6749" w:type="dxa"/>
          </w:tcPr>
          <w:p w14:paraId="791E7ECE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发生的可能性较小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频率较低</w:t>
            </w:r>
          </w:p>
        </w:tc>
      </w:tr>
    </w:tbl>
    <w:p w14:paraId="197FB449" w14:textId="77777777" w:rsidR="00B955DE" w:rsidRPr="00B20B08" w:rsidRDefault="00B955DE" w:rsidP="00B955DE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47"/>
        <w:gridCol w:w="6749"/>
      </w:tblGrid>
      <w:tr w:rsidR="00B955DE" w:rsidRPr="00B20B08" w14:paraId="5C902192" w14:textId="77777777" w:rsidTr="00B955DE">
        <w:tc>
          <w:tcPr>
            <w:tcW w:w="1547" w:type="dxa"/>
          </w:tcPr>
          <w:p w14:paraId="533404EC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用例名称</w:t>
            </w:r>
          </w:p>
        </w:tc>
        <w:tc>
          <w:tcPr>
            <w:tcW w:w="6749" w:type="dxa"/>
          </w:tcPr>
          <w:p w14:paraId="0DADB89D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S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electChildSystem</w:t>
            </w:r>
          </w:p>
        </w:tc>
      </w:tr>
      <w:tr w:rsidR="00B955DE" w:rsidRPr="00B20B08" w14:paraId="3057E8EB" w14:textId="77777777" w:rsidTr="00B955DE">
        <w:tc>
          <w:tcPr>
            <w:tcW w:w="1547" w:type="dxa"/>
          </w:tcPr>
          <w:p w14:paraId="2064C345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范围</w:t>
            </w:r>
          </w:p>
        </w:tc>
        <w:tc>
          <w:tcPr>
            <w:tcW w:w="6749" w:type="dxa"/>
          </w:tcPr>
          <w:p w14:paraId="54A3F0C0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系统用例</w:t>
            </w:r>
          </w:p>
        </w:tc>
      </w:tr>
      <w:tr w:rsidR="00B955DE" w:rsidRPr="00B20B08" w14:paraId="6A492615" w14:textId="77777777" w:rsidTr="00B955DE">
        <w:tc>
          <w:tcPr>
            <w:tcW w:w="1547" w:type="dxa"/>
          </w:tcPr>
          <w:p w14:paraId="378F39D1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级别</w:t>
            </w:r>
          </w:p>
        </w:tc>
        <w:tc>
          <w:tcPr>
            <w:tcW w:w="6749" w:type="dxa"/>
          </w:tcPr>
          <w:p w14:paraId="0CA9D47B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用户目标</w:t>
            </w:r>
          </w:p>
        </w:tc>
      </w:tr>
      <w:tr w:rsidR="00B955DE" w:rsidRPr="00B20B08" w14:paraId="6BE9B232" w14:textId="77777777" w:rsidTr="00B955DE">
        <w:tc>
          <w:tcPr>
            <w:tcW w:w="1547" w:type="dxa"/>
          </w:tcPr>
          <w:p w14:paraId="1346E4B3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主要参与者</w:t>
            </w:r>
          </w:p>
        </w:tc>
        <w:tc>
          <w:tcPr>
            <w:tcW w:w="6749" w:type="dxa"/>
          </w:tcPr>
          <w:p w14:paraId="21C05E2D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</w:t>
            </w:r>
          </w:p>
        </w:tc>
      </w:tr>
      <w:tr w:rsidR="00B955DE" w:rsidRPr="00B20B08" w14:paraId="003711EA" w14:textId="77777777" w:rsidTr="00B955DE">
        <w:tc>
          <w:tcPr>
            <w:tcW w:w="1547" w:type="dxa"/>
          </w:tcPr>
          <w:p w14:paraId="7F661DCC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涉众及其关注点</w:t>
            </w:r>
          </w:p>
        </w:tc>
        <w:tc>
          <w:tcPr>
            <w:tcW w:w="6749" w:type="dxa"/>
          </w:tcPr>
          <w:p w14:paraId="0B922235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：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进入主页面提供的某一个子系统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</w:tc>
      </w:tr>
      <w:tr w:rsidR="00B955DE" w:rsidRPr="00B20B08" w14:paraId="52B38F8C" w14:textId="77777777" w:rsidTr="00B955DE">
        <w:tc>
          <w:tcPr>
            <w:tcW w:w="1547" w:type="dxa"/>
          </w:tcPr>
          <w:p w14:paraId="5BB6FC7F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前置条件</w:t>
            </w:r>
          </w:p>
        </w:tc>
        <w:tc>
          <w:tcPr>
            <w:tcW w:w="6749" w:type="dxa"/>
          </w:tcPr>
          <w:p w14:paraId="160180B6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玩家已登录进入系统主页面</w:t>
            </w:r>
          </w:p>
        </w:tc>
      </w:tr>
      <w:tr w:rsidR="00B955DE" w:rsidRPr="00B20B08" w14:paraId="494D26FB" w14:textId="77777777" w:rsidTr="00B955DE">
        <w:tc>
          <w:tcPr>
            <w:tcW w:w="1547" w:type="dxa"/>
          </w:tcPr>
          <w:p w14:paraId="4D96C7FF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后置条件</w:t>
            </w:r>
          </w:p>
        </w:tc>
        <w:tc>
          <w:tcPr>
            <w:tcW w:w="6749" w:type="dxa"/>
          </w:tcPr>
          <w:p w14:paraId="2C836F2F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玩家进入某一子系统或退出游戏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。</w:t>
            </w:r>
          </w:p>
        </w:tc>
      </w:tr>
      <w:tr w:rsidR="00B955DE" w:rsidRPr="00B20B08" w14:paraId="121FF959" w14:textId="77777777" w:rsidTr="00B955DE">
        <w:tc>
          <w:tcPr>
            <w:tcW w:w="1547" w:type="dxa"/>
          </w:tcPr>
          <w:p w14:paraId="2FDD3AE9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主流程</w:t>
            </w:r>
          </w:p>
        </w:tc>
        <w:tc>
          <w:tcPr>
            <w:tcW w:w="6749" w:type="dxa"/>
          </w:tcPr>
          <w:p w14:paraId="5529BA4F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1，已登录玩家从主页面上显示的“单人模式”，“多人模式”，“关于游戏”，“更换皮肤”，“退出”，“编辑地图”这些按钮中选择一个单击。</w:t>
            </w:r>
          </w:p>
          <w:p w14:paraId="3CDD5559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2，系统响应请求，进入相应的子系统，如若玩家点击的是“退出”按钮则退出整个游戏。</w:t>
            </w:r>
          </w:p>
        </w:tc>
      </w:tr>
      <w:tr w:rsidR="00B955DE" w:rsidRPr="00B20B08" w14:paraId="08D25842" w14:textId="77777777" w:rsidTr="00B955DE">
        <w:tc>
          <w:tcPr>
            <w:tcW w:w="1547" w:type="dxa"/>
          </w:tcPr>
          <w:p w14:paraId="6FAD7FC7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扩展流程</w:t>
            </w:r>
          </w:p>
        </w:tc>
        <w:tc>
          <w:tcPr>
            <w:tcW w:w="6749" w:type="dxa"/>
          </w:tcPr>
          <w:p w14:paraId="6E0BFB30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玩家在极短的时间内单击了两个或以上的按钮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：</w:t>
            </w:r>
          </w:p>
          <w:p w14:paraId="5CB0510E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（1），玩家在短时间内点击了多于一个的子系统按钮，系统提示请玩家选定一个子系统进入，然后等待玩家点击子系统按钮。</w:t>
            </w:r>
          </w:p>
          <w:p w14:paraId="73226039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（2）玩家在短时间内点击了子系统按钮和“退出”按钮，系统提示玩家是否要退出游戏，若玩家选择是则退出游戏，否则等待玩家重新点击子系统按钮。</w:t>
            </w:r>
          </w:p>
        </w:tc>
      </w:tr>
      <w:tr w:rsidR="00B955DE" w:rsidRPr="00B20B08" w14:paraId="172D2B72" w14:textId="77777777" w:rsidTr="00B955DE">
        <w:tc>
          <w:tcPr>
            <w:tcW w:w="1547" w:type="dxa"/>
          </w:tcPr>
          <w:p w14:paraId="08907EAC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特殊需求</w:t>
            </w:r>
          </w:p>
        </w:tc>
        <w:tc>
          <w:tcPr>
            <w:tcW w:w="6749" w:type="dxa"/>
          </w:tcPr>
          <w:p w14:paraId="2A5843C8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无</w:t>
            </w:r>
          </w:p>
        </w:tc>
      </w:tr>
      <w:tr w:rsidR="00B955DE" w:rsidRPr="00B20B08" w14:paraId="0FE7685B" w14:textId="77777777" w:rsidTr="00B955DE">
        <w:tc>
          <w:tcPr>
            <w:tcW w:w="1547" w:type="dxa"/>
          </w:tcPr>
          <w:p w14:paraId="3AE87B72" w14:textId="77777777" w:rsidR="00B955DE" w:rsidRPr="00B20B08" w:rsidRDefault="00B955DE" w:rsidP="00D63DDE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发生频率</w:t>
            </w:r>
          </w:p>
        </w:tc>
        <w:tc>
          <w:tcPr>
            <w:tcW w:w="6749" w:type="dxa"/>
          </w:tcPr>
          <w:p w14:paraId="03D4A5C0" w14:textId="77777777" w:rsidR="00B955DE" w:rsidRPr="00B20B08" w:rsidRDefault="00B955DE" w:rsidP="00496799">
            <w:pPr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可能随时发生</w:t>
            </w:r>
            <w:r w:rsidRPr="00B20B08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，</w:t>
            </w:r>
            <w:r w:rsidRPr="00B20B08">
              <w:rPr>
                <w:rFonts w:asciiTheme="minorEastAsia" w:eastAsiaTheme="minorEastAsia" w:hAnsiTheme="minorEastAsia"/>
                <w:color w:val="000000" w:themeColor="text1"/>
                <w:sz w:val="24"/>
              </w:rPr>
              <w:t>频率一般</w:t>
            </w:r>
          </w:p>
        </w:tc>
      </w:tr>
    </w:tbl>
    <w:p w14:paraId="46F9F61C" w14:textId="77777777" w:rsidR="00F44279" w:rsidRPr="00B20B08" w:rsidRDefault="00F44279" w:rsidP="0005488B">
      <w:pPr>
        <w:rPr>
          <w:color w:val="000000" w:themeColor="text1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47"/>
        <w:gridCol w:w="6804"/>
      </w:tblGrid>
      <w:tr w:rsidR="00A058B2" w:rsidRPr="0058156D" w14:paraId="7F3D7695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44F7804F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6804" w:type="dxa"/>
            <w:noWrap/>
            <w:hideMark/>
          </w:tcPr>
          <w:p w14:paraId="66023F26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新建地图</w:t>
            </w:r>
          </w:p>
        </w:tc>
      </w:tr>
      <w:tr w:rsidR="00A058B2" w:rsidRPr="0058156D" w14:paraId="1C698265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73FB33E7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参与者</w:t>
            </w:r>
          </w:p>
        </w:tc>
        <w:tc>
          <w:tcPr>
            <w:tcW w:w="6804" w:type="dxa"/>
            <w:noWrap/>
            <w:hideMark/>
          </w:tcPr>
          <w:p w14:paraId="070315D7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A058B2" w:rsidRPr="0058156D" w14:paraId="7455C6EE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16BC1364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范围</w:t>
            </w:r>
          </w:p>
        </w:tc>
        <w:tc>
          <w:tcPr>
            <w:tcW w:w="6804" w:type="dxa"/>
            <w:noWrap/>
            <w:hideMark/>
          </w:tcPr>
          <w:p w14:paraId="4840ADBB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系统用例</w:t>
            </w:r>
          </w:p>
        </w:tc>
      </w:tr>
      <w:tr w:rsidR="00A058B2" w:rsidRPr="0058156D" w14:paraId="16C09DAA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19BD9D29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级别</w:t>
            </w:r>
          </w:p>
        </w:tc>
        <w:tc>
          <w:tcPr>
            <w:tcW w:w="6804" w:type="dxa"/>
            <w:noWrap/>
            <w:hideMark/>
          </w:tcPr>
          <w:p w14:paraId="1A42FBBF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子系统</w:t>
            </w:r>
          </w:p>
        </w:tc>
      </w:tr>
      <w:tr w:rsidR="00A058B2" w:rsidRPr="0058156D" w14:paraId="5A23A824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766D3CF9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涉众及其关注点</w:t>
            </w:r>
          </w:p>
        </w:tc>
        <w:tc>
          <w:tcPr>
            <w:tcW w:w="6804" w:type="dxa"/>
            <w:noWrap/>
            <w:hideMark/>
          </w:tcPr>
          <w:p w14:paraId="57C921D4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A058B2" w:rsidRPr="0058156D" w14:paraId="4106C022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24F65D06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事件流</w:t>
            </w:r>
          </w:p>
        </w:tc>
        <w:tc>
          <w:tcPr>
            <w:tcW w:w="6804" w:type="dxa"/>
            <w:noWrap/>
            <w:hideMark/>
          </w:tcPr>
          <w:p w14:paraId="1A5B70E5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1.MapCreator点击了Create Map按钮</w:t>
            </w:r>
          </w:p>
        </w:tc>
      </w:tr>
      <w:tr w:rsidR="00A058B2" w:rsidRPr="0058156D" w14:paraId="3E0149F7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3B05A202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6224EF68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2.MapCreator在弹出的界面中点击选择了某一模式</w:t>
            </w:r>
          </w:p>
        </w:tc>
      </w:tr>
      <w:tr w:rsidR="00A058B2" w:rsidRPr="0058156D" w14:paraId="28837494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527F52C2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7996C7FF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3.MapCreator输入了地图名称并选择了目标路径</w:t>
            </w:r>
          </w:p>
        </w:tc>
      </w:tr>
      <w:tr w:rsidR="00A058B2" w:rsidRPr="0058156D" w14:paraId="0B2D1CB2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561C1DD1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0FB0C2C8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4.MapCreator点击Create按钮，进入了地图的编辑界面</w:t>
            </w:r>
          </w:p>
        </w:tc>
      </w:tr>
      <w:tr w:rsidR="00A058B2" w:rsidRPr="0058156D" w14:paraId="3A5010B7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5CB28851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入口条件</w:t>
            </w:r>
          </w:p>
        </w:tc>
        <w:tc>
          <w:tcPr>
            <w:tcW w:w="6804" w:type="dxa"/>
            <w:noWrap/>
            <w:hideMark/>
          </w:tcPr>
          <w:p w14:paraId="48247958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进入了地图编辑器主界面</w:t>
            </w:r>
          </w:p>
        </w:tc>
      </w:tr>
      <w:tr w:rsidR="00A058B2" w:rsidRPr="0058156D" w14:paraId="45AACE1B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2C9E1DF7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出口条件</w:t>
            </w:r>
          </w:p>
        </w:tc>
        <w:tc>
          <w:tcPr>
            <w:tcW w:w="6804" w:type="dxa"/>
            <w:noWrap/>
            <w:hideMark/>
          </w:tcPr>
          <w:p w14:paraId="48F04C45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完成地图创建进入编辑模式</w:t>
            </w:r>
          </w:p>
        </w:tc>
      </w:tr>
      <w:tr w:rsidR="00A058B2" w:rsidRPr="0058156D" w14:paraId="1A957F61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44B1AFE2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扩展流程</w:t>
            </w:r>
          </w:p>
        </w:tc>
        <w:tc>
          <w:tcPr>
            <w:tcW w:w="6804" w:type="dxa"/>
            <w:noWrap/>
            <w:hideMark/>
          </w:tcPr>
          <w:p w14:paraId="6FB55547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1.MapCreator所选路径不可用，系统提示请更换路径</w:t>
            </w:r>
          </w:p>
        </w:tc>
      </w:tr>
      <w:tr w:rsidR="00A058B2" w:rsidRPr="0058156D" w14:paraId="45D18D86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74446601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7F0A3649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2.MapCreator所设名称不可用，系统提示更换名字</w:t>
            </w:r>
          </w:p>
        </w:tc>
      </w:tr>
      <w:tr w:rsidR="00A058B2" w:rsidRPr="0058156D" w14:paraId="72C1F3DB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132F2307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特殊需求</w:t>
            </w:r>
          </w:p>
        </w:tc>
        <w:tc>
          <w:tcPr>
            <w:tcW w:w="6804" w:type="dxa"/>
            <w:noWrap/>
            <w:hideMark/>
          </w:tcPr>
          <w:p w14:paraId="125F72C0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无</w:t>
            </w:r>
          </w:p>
        </w:tc>
      </w:tr>
      <w:tr w:rsidR="00A058B2" w:rsidRPr="0058156D" w14:paraId="6A7788BF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15B51D09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发生频率</w:t>
            </w:r>
          </w:p>
        </w:tc>
        <w:tc>
          <w:tcPr>
            <w:tcW w:w="6804" w:type="dxa"/>
            <w:noWrap/>
            <w:hideMark/>
          </w:tcPr>
          <w:p w14:paraId="60279B23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因为只有</w:t>
            </w:r>
            <w:proofErr w:type="spellStart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使用，所以频率较低</w:t>
            </w:r>
          </w:p>
        </w:tc>
      </w:tr>
    </w:tbl>
    <w:p w14:paraId="7E6373F9" w14:textId="41BE0DE4" w:rsidR="00D60B8A" w:rsidRPr="0058156D" w:rsidRDefault="00D60B8A" w:rsidP="0005488B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47"/>
        <w:gridCol w:w="6804"/>
      </w:tblGrid>
      <w:tr w:rsidR="00A058B2" w:rsidRPr="0058156D" w14:paraId="3399D304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4C396201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6804" w:type="dxa"/>
            <w:noWrap/>
            <w:hideMark/>
          </w:tcPr>
          <w:p w14:paraId="5071AA29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打开地图</w:t>
            </w:r>
          </w:p>
        </w:tc>
      </w:tr>
      <w:tr w:rsidR="00A058B2" w:rsidRPr="0058156D" w14:paraId="467150BF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2F411E6A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参与者</w:t>
            </w:r>
          </w:p>
        </w:tc>
        <w:tc>
          <w:tcPr>
            <w:tcW w:w="6804" w:type="dxa"/>
            <w:noWrap/>
            <w:hideMark/>
          </w:tcPr>
          <w:p w14:paraId="703899CD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A058B2" w:rsidRPr="0058156D" w14:paraId="63E2C04A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04339239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范围</w:t>
            </w:r>
          </w:p>
        </w:tc>
        <w:tc>
          <w:tcPr>
            <w:tcW w:w="6804" w:type="dxa"/>
            <w:noWrap/>
            <w:hideMark/>
          </w:tcPr>
          <w:p w14:paraId="497D3839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系统用例</w:t>
            </w:r>
          </w:p>
        </w:tc>
      </w:tr>
      <w:tr w:rsidR="00A058B2" w:rsidRPr="0058156D" w14:paraId="0933F47A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0CF7D212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级别</w:t>
            </w:r>
          </w:p>
        </w:tc>
        <w:tc>
          <w:tcPr>
            <w:tcW w:w="6804" w:type="dxa"/>
            <w:noWrap/>
            <w:hideMark/>
          </w:tcPr>
          <w:p w14:paraId="1A42A155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子系统</w:t>
            </w:r>
          </w:p>
        </w:tc>
      </w:tr>
      <w:tr w:rsidR="00A058B2" w:rsidRPr="0058156D" w14:paraId="34F2B9A4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2936A172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涉众及其关注点</w:t>
            </w:r>
          </w:p>
        </w:tc>
        <w:tc>
          <w:tcPr>
            <w:tcW w:w="6804" w:type="dxa"/>
            <w:noWrap/>
            <w:hideMark/>
          </w:tcPr>
          <w:p w14:paraId="2FDC63F0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A058B2" w:rsidRPr="0058156D" w14:paraId="43B974CE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5EC89F0B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事件流</w:t>
            </w:r>
          </w:p>
        </w:tc>
        <w:tc>
          <w:tcPr>
            <w:tcW w:w="6804" w:type="dxa"/>
            <w:noWrap/>
            <w:hideMark/>
          </w:tcPr>
          <w:p w14:paraId="518A5A5D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1.MapCreator进入地图编辑器</w:t>
            </w:r>
          </w:p>
        </w:tc>
      </w:tr>
      <w:tr w:rsidR="00A058B2" w:rsidRPr="0058156D" w14:paraId="4A212346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3CC2E691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1C141973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2.MapCreator选择编辑一个已存在的地图</w:t>
            </w:r>
          </w:p>
        </w:tc>
      </w:tr>
      <w:tr w:rsidR="00A058B2" w:rsidRPr="0058156D" w14:paraId="7721CCE3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74530DBE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31431FA5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3.MapCreator在地图列表里选择需要打开的地图文件，点击屏幕打开</w:t>
            </w:r>
          </w:p>
        </w:tc>
      </w:tr>
      <w:tr w:rsidR="00A058B2" w:rsidRPr="0058156D" w14:paraId="4D27127B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66BE1966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入口条件</w:t>
            </w:r>
          </w:p>
        </w:tc>
        <w:tc>
          <w:tcPr>
            <w:tcW w:w="6804" w:type="dxa"/>
            <w:noWrap/>
            <w:hideMark/>
          </w:tcPr>
          <w:p w14:paraId="25E13E7D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进入了主界面</w:t>
            </w:r>
          </w:p>
        </w:tc>
      </w:tr>
      <w:tr w:rsidR="00A058B2" w:rsidRPr="0058156D" w14:paraId="591A1C20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6EFCE70D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出口条件</w:t>
            </w:r>
          </w:p>
        </w:tc>
        <w:tc>
          <w:tcPr>
            <w:tcW w:w="6804" w:type="dxa"/>
            <w:noWrap/>
            <w:hideMark/>
          </w:tcPr>
          <w:p w14:paraId="7738CCEA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完成地图打开进入编辑模式</w:t>
            </w:r>
          </w:p>
        </w:tc>
      </w:tr>
      <w:tr w:rsidR="00A058B2" w:rsidRPr="0058156D" w14:paraId="50D34950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59B5DFD9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扩展流程</w:t>
            </w:r>
          </w:p>
        </w:tc>
        <w:tc>
          <w:tcPr>
            <w:tcW w:w="6804" w:type="dxa"/>
            <w:noWrap/>
            <w:hideMark/>
          </w:tcPr>
          <w:p w14:paraId="31597B13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1.MapCreator所选的文件损坏，系统提示文件损坏并留在选择列表</w:t>
            </w:r>
          </w:p>
        </w:tc>
      </w:tr>
      <w:tr w:rsidR="00A058B2" w:rsidRPr="0058156D" w14:paraId="53167235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54B071DB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特殊需求</w:t>
            </w:r>
          </w:p>
        </w:tc>
        <w:tc>
          <w:tcPr>
            <w:tcW w:w="6804" w:type="dxa"/>
            <w:noWrap/>
            <w:hideMark/>
          </w:tcPr>
          <w:p w14:paraId="100CB8B3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无</w:t>
            </w:r>
          </w:p>
        </w:tc>
      </w:tr>
      <w:tr w:rsidR="00A058B2" w:rsidRPr="0058156D" w14:paraId="432B4173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1F284A86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发生频率</w:t>
            </w:r>
          </w:p>
        </w:tc>
        <w:tc>
          <w:tcPr>
            <w:tcW w:w="6804" w:type="dxa"/>
            <w:noWrap/>
            <w:hideMark/>
          </w:tcPr>
          <w:p w14:paraId="67BFC667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因为只有</w:t>
            </w:r>
            <w:proofErr w:type="spellStart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使用，所以频率较低</w:t>
            </w:r>
          </w:p>
        </w:tc>
      </w:tr>
    </w:tbl>
    <w:p w14:paraId="6D7A9F0F" w14:textId="77777777" w:rsidR="00A058B2" w:rsidRPr="0058156D" w:rsidRDefault="00A058B2" w:rsidP="0005488B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47"/>
        <w:gridCol w:w="6804"/>
      </w:tblGrid>
      <w:tr w:rsidR="00A058B2" w:rsidRPr="0058156D" w14:paraId="43E25E0F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4588F76C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6804" w:type="dxa"/>
            <w:noWrap/>
            <w:hideMark/>
          </w:tcPr>
          <w:p w14:paraId="3288C460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更改地图中元素位置</w:t>
            </w:r>
          </w:p>
        </w:tc>
      </w:tr>
      <w:tr w:rsidR="00A058B2" w:rsidRPr="0058156D" w14:paraId="574364AF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5E3F2E5A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参与者</w:t>
            </w:r>
          </w:p>
        </w:tc>
        <w:tc>
          <w:tcPr>
            <w:tcW w:w="6804" w:type="dxa"/>
            <w:noWrap/>
            <w:hideMark/>
          </w:tcPr>
          <w:p w14:paraId="38E228C8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A058B2" w:rsidRPr="0058156D" w14:paraId="7468D3A7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4F7A7A38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范围</w:t>
            </w:r>
          </w:p>
        </w:tc>
        <w:tc>
          <w:tcPr>
            <w:tcW w:w="6804" w:type="dxa"/>
            <w:noWrap/>
            <w:hideMark/>
          </w:tcPr>
          <w:p w14:paraId="28AF9EB8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系统用例</w:t>
            </w:r>
          </w:p>
        </w:tc>
      </w:tr>
      <w:tr w:rsidR="00A058B2" w:rsidRPr="0058156D" w14:paraId="05F2039B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748CB390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级别</w:t>
            </w:r>
          </w:p>
        </w:tc>
        <w:tc>
          <w:tcPr>
            <w:tcW w:w="6804" w:type="dxa"/>
            <w:noWrap/>
            <w:hideMark/>
          </w:tcPr>
          <w:p w14:paraId="54D18BEE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子系统</w:t>
            </w:r>
          </w:p>
        </w:tc>
      </w:tr>
      <w:tr w:rsidR="00A058B2" w:rsidRPr="0058156D" w14:paraId="6823B4EA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3080F221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涉众及其关注点</w:t>
            </w:r>
          </w:p>
        </w:tc>
        <w:tc>
          <w:tcPr>
            <w:tcW w:w="6804" w:type="dxa"/>
            <w:noWrap/>
            <w:hideMark/>
          </w:tcPr>
          <w:p w14:paraId="5DD5A4E4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A058B2" w:rsidRPr="0058156D" w14:paraId="6277EB62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3CE0590A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事件流</w:t>
            </w:r>
          </w:p>
        </w:tc>
        <w:tc>
          <w:tcPr>
            <w:tcW w:w="6804" w:type="dxa"/>
            <w:noWrap/>
            <w:hideMark/>
          </w:tcPr>
          <w:p w14:paraId="05C49AEB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1.MapCreator将视角通过滑动移动到了目标元素的位置</w:t>
            </w:r>
          </w:p>
        </w:tc>
      </w:tr>
      <w:tr w:rsidR="00A058B2" w:rsidRPr="0058156D" w14:paraId="19BDDB2E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2D8DE96B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3840670B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2.MapCreator在工具栏中选择了移动工具</w:t>
            </w:r>
          </w:p>
        </w:tc>
      </w:tr>
      <w:tr w:rsidR="00A058B2" w:rsidRPr="0058156D" w14:paraId="1B6E8767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238E2072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1E7F79C0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3.MapCreator长按目标元素，拖动目标元素到达了另一个位置，放开了手指</w:t>
            </w:r>
          </w:p>
        </w:tc>
      </w:tr>
      <w:tr w:rsidR="00A058B2" w:rsidRPr="0058156D" w14:paraId="0B69F6F1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7A4D4D49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入口条件</w:t>
            </w:r>
          </w:p>
        </w:tc>
        <w:tc>
          <w:tcPr>
            <w:tcW w:w="6804" w:type="dxa"/>
            <w:noWrap/>
            <w:hideMark/>
          </w:tcPr>
          <w:p w14:paraId="029AE5AE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进入了地图编辑模式</w:t>
            </w:r>
          </w:p>
        </w:tc>
      </w:tr>
      <w:tr w:rsidR="00A058B2" w:rsidRPr="0058156D" w14:paraId="21478C72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7B332DE7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7574EA25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地图不为空</w:t>
            </w:r>
          </w:p>
        </w:tc>
      </w:tr>
      <w:tr w:rsidR="00A058B2" w:rsidRPr="0058156D" w14:paraId="17BC4E79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50E3C6C2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出口条件</w:t>
            </w:r>
          </w:p>
        </w:tc>
        <w:tc>
          <w:tcPr>
            <w:tcW w:w="6804" w:type="dxa"/>
            <w:noWrap/>
            <w:hideMark/>
          </w:tcPr>
          <w:p w14:paraId="4D4CD60B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目标元素到达目标位置</w:t>
            </w:r>
          </w:p>
        </w:tc>
      </w:tr>
      <w:tr w:rsidR="00A058B2" w:rsidRPr="0058156D" w14:paraId="38B92DCB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2E1B2FB5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扩展流程</w:t>
            </w:r>
          </w:p>
        </w:tc>
        <w:tc>
          <w:tcPr>
            <w:tcW w:w="6804" w:type="dxa"/>
            <w:noWrap/>
            <w:hideMark/>
          </w:tcPr>
          <w:p w14:paraId="6401EB9F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1.元素移动目标地不可用，系统把目标元素放在最近的可用位置</w:t>
            </w:r>
          </w:p>
        </w:tc>
      </w:tr>
      <w:tr w:rsidR="00A058B2" w:rsidRPr="0058156D" w14:paraId="539F946F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331EA854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特殊需求</w:t>
            </w:r>
          </w:p>
        </w:tc>
        <w:tc>
          <w:tcPr>
            <w:tcW w:w="6804" w:type="dxa"/>
            <w:noWrap/>
            <w:hideMark/>
          </w:tcPr>
          <w:p w14:paraId="3A2C615A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无</w:t>
            </w:r>
          </w:p>
        </w:tc>
      </w:tr>
      <w:tr w:rsidR="00A058B2" w:rsidRPr="0058156D" w14:paraId="510CE7B5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2C0E3EE4" w14:textId="77777777" w:rsidR="00A058B2" w:rsidRPr="0058156D" w:rsidRDefault="00A058B2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lastRenderedPageBreak/>
              <w:t>发生频率</w:t>
            </w:r>
          </w:p>
        </w:tc>
        <w:tc>
          <w:tcPr>
            <w:tcW w:w="6804" w:type="dxa"/>
            <w:noWrap/>
            <w:hideMark/>
          </w:tcPr>
          <w:p w14:paraId="398F7F21" w14:textId="77777777" w:rsidR="00A058B2" w:rsidRPr="0058156D" w:rsidRDefault="00A058B2" w:rsidP="00A058B2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因为只有</w:t>
            </w:r>
            <w:proofErr w:type="spellStart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使用，所以频率较低</w:t>
            </w:r>
          </w:p>
        </w:tc>
      </w:tr>
    </w:tbl>
    <w:p w14:paraId="1434EAD4" w14:textId="77777777" w:rsidR="00A058B2" w:rsidRPr="0058156D" w:rsidRDefault="00A058B2" w:rsidP="0005488B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06" w:type="dxa"/>
        <w:tblLook w:val="04A0" w:firstRow="1" w:lastRow="0" w:firstColumn="1" w:lastColumn="0" w:noHBand="0" w:noVBand="1"/>
      </w:tblPr>
      <w:tblGrid>
        <w:gridCol w:w="1567"/>
        <w:gridCol w:w="6739"/>
      </w:tblGrid>
      <w:tr w:rsidR="0058156D" w:rsidRPr="0058156D" w14:paraId="09DF2FC0" w14:textId="77777777" w:rsidTr="0058156D">
        <w:trPr>
          <w:trHeight w:val="320"/>
        </w:trPr>
        <w:tc>
          <w:tcPr>
            <w:tcW w:w="1567" w:type="dxa"/>
            <w:noWrap/>
            <w:hideMark/>
          </w:tcPr>
          <w:p w14:paraId="15FC782E" w14:textId="77777777" w:rsidR="0058156D" w:rsidRPr="0058156D" w:rsidRDefault="0058156D" w:rsidP="0058156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6739" w:type="dxa"/>
            <w:noWrap/>
            <w:hideMark/>
          </w:tcPr>
          <w:p w14:paraId="119B3223" w14:textId="77777777" w:rsidR="0058156D" w:rsidRPr="0058156D" w:rsidRDefault="0058156D" w:rsidP="0058156D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更改目标元素的目标参数</w:t>
            </w:r>
          </w:p>
        </w:tc>
      </w:tr>
      <w:tr w:rsidR="0058156D" w:rsidRPr="0058156D" w14:paraId="3ABFD57B" w14:textId="77777777" w:rsidTr="0058156D">
        <w:trPr>
          <w:trHeight w:val="320"/>
        </w:trPr>
        <w:tc>
          <w:tcPr>
            <w:tcW w:w="1567" w:type="dxa"/>
            <w:noWrap/>
            <w:hideMark/>
          </w:tcPr>
          <w:p w14:paraId="523793B8" w14:textId="77777777" w:rsidR="0058156D" w:rsidRPr="0058156D" w:rsidRDefault="0058156D" w:rsidP="0058156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参与者</w:t>
            </w:r>
          </w:p>
        </w:tc>
        <w:tc>
          <w:tcPr>
            <w:tcW w:w="6739" w:type="dxa"/>
            <w:noWrap/>
            <w:hideMark/>
          </w:tcPr>
          <w:p w14:paraId="392AD1CF" w14:textId="77777777" w:rsidR="0058156D" w:rsidRPr="0058156D" w:rsidRDefault="0058156D" w:rsidP="0058156D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58156D" w:rsidRPr="0058156D" w14:paraId="1721816C" w14:textId="77777777" w:rsidTr="0058156D">
        <w:trPr>
          <w:trHeight w:val="320"/>
        </w:trPr>
        <w:tc>
          <w:tcPr>
            <w:tcW w:w="1567" w:type="dxa"/>
            <w:noWrap/>
            <w:hideMark/>
          </w:tcPr>
          <w:p w14:paraId="6C6D9D02" w14:textId="77777777" w:rsidR="0058156D" w:rsidRPr="0058156D" w:rsidRDefault="0058156D" w:rsidP="0058156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范围</w:t>
            </w:r>
          </w:p>
        </w:tc>
        <w:tc>
          <w:tcPr>
            <w:tcW w:w="6739" w:type="dxa"/>
            <w:noWrap/>
            <w:hideMark/>
          </w:tcPr>
          <w:p w14:paraId="442D40F3" w14:textId="77777777" w:rsidR="0058156D" w:rsidRPr="0058156D" w:rsidRDefault="0058156D" w:rsidP="0058156D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系统用例</w:t>
            </w:r>
          </w:p>
        </w:tc>
      </w:tr>
      <w:tr w:rsidR="0058156D" w:rsidRPr="0058156D" w14:paraId="4F0AF8F6" w14:textId="77777777" w:rsidTr="0058156D">
        <w:trPr>
          <w:trHeight w:val="320"/>
        </w:trPr>
        <w:tc>
          <w:tcPr>
            <w:tcW w:w="1567" w:type="dxa"/>
            <w:noWrap/>
            <w:hideMark/>
          </w:tcPr>
          <w:p w14:paraId="7B6EC939" w14:textId="77777777" w:rsidR="0058156D" w:rsidRPr="0058156D" w:rsidRDefault="0058156D" w:rsidP="0058156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级别</w:t>
            </w:r>
          </w:p>
        </w:tc>
        <w:tc>
          <w:tcPr>
            <w:tcW w:w="6739" w:type="dxa"/>
            <w:noWrap/>
            <w:hideMark/>
          </w:tcPr>
          <w:p w14:paraId="642A8A5D" w14:textId="77777777" w:rsidR="0058156D" w:rsidRPr="0058156D" w:rsidRDefault="0058156D" w:rsidP="0058156D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子系统</w:t>
            </w:r>
          </w:p>
        </w:tc>
      </w:tr>
      <w:tr w:rsidR="0058156D" w:rsidRPr="0058156D" w14:paraId="696899E4" w14:textId="77777777" w:rsidTr="0058156D">
        <w:trPr>
          <w:trHeight w:val="320"/>
        </w:trPr>
        <w:tc>
          <w:tcPr>
            <w:tcW w:w="1567" w:type="dxa"/>
            <w:noWrap/>
            <w:hideMark/>
          </w:tcPr>
          <w:p w14:paraId="72FDD3C6" w14:textId="77777777" w:rsidR="0058156D" w:rsidRPr="0058156D" w:rsidRDefault="0058156D" w:rsidP="0058156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涉众及其关注点</w:t>
            </w:r>
          </w:p>
        </w:tc>
        <w:tc>
          <w:tcPr>
            <w:tcW w:w="6739" w:type="dxa"/>
            <w:noWrap/>
            <w:hideMark/>
          </w:tcPr>
          <w:p w14:paraId="0EB24E0A" w14:textId="77777777" w:rsidR="0058156D" w:rsidRPr="0058156D" w:rsidRDefault="0058156D" w:rsidP="0058156D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58156D" w:rsidRPr="0058156D" w14:paraId="452FF6A4" w14:textId="77777777" w:rsidTr="0058156D">
        <w:trPr>
          <w:trHeight w:val="320"/>
        </w:trPr>
        <w:tc>
          <w:tcPr>
            <w:tcW w:w="1567" w:type="dxa"/>
            <w:noWrap/>
            <w:hideMark/>
          </w:tcPr>
          <w:p w14:paraId="6CE4ABDF" w14:textId="77777777" w:rsidR="0058156D" w:rsidRPr="0058156D" w:rsidRDefault="0058156D" w:rsidP="0058156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事件流</w:t>
            </w:r>
          </w:p>
        </w:tc>
        <w:tc>
          <w:tcPr>
            <w:tcW w:w="6739" w:type="dxa"/>
            <w:noWrap/>
            <w:hideMark/>
          </w:tcPr>
          <w:p w14:paraId="1BA2875F" w14:textId="77777777" w:rsidR="0058156D" w:rsidRPr="0058156D" w:rsidRDefault="0058156D" w:rsidP="0058156D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1.MapCreator将视角通过滑动移动到了目标元素的位置</w:t>
            </w:r>
          </w:p>
        </w:tc>
      </w:tr>
      <w:tr w:rsidR="0058156D" w:rsidRPr="0058156D" w14:paraId="276F9EC8" w14:textId="77777777" w:rsidTr="0058156D">
        <w:trPr>
          <w:trHeight w:val="320"/>
        </w:trPr>
        <w:tc>
          <w:tcPr>
            <w:tcW w:w="1567" w:type="dxa"/>
            <w:noWrap/>
            <w:hideMark/>
          </w:tcPr>
          <w:p w14:paraId="5C15D515" w14:textId="77777777" w:rsidR="0058156D" w:rsidRPr="0058156D" w:rsidRDefault="0058156D" w:rsidP="0058156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739" w:type="dxa"/>
            <w:noWrap/>
            <w:hideMark/>
          </w:tcPr>
          <w:p w14:paraId="4C9C68DC" w14:textId="77777777" w:rsidR="0058156D" w:rsidRPr="0058156D" w:rsidRDefault="0058156D" w:rsidP="0058156D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2.MapCreator在工具栏中选择了选择工具</w:t>
            </w:r>
          </w:p>
        </w:tc>
      </w:tr>
      <w:tr w:rsidR="0058156D" w:rsidRPr="0058156D" w14:paraId="082D9200" w14:textId="77777777" w:rsidTr="0058156D">
        <w:trPr>
          <w:trHeight w:val="320"/>
        </w:trPr>
        <w:tc>
          <w:tcPr>
            <w:tcW w:w="1567" w:type="dxa"/>
            <w:noWrap/>
            <w:hideMark/>
          </w:tcPr>
          <w:p w14:paraId="002B36DA" w14:textId="77777777" w:rsidR="0058156D" w:rsidRPr="0058156D" w:rsidRDefault="0058156D" w:rsidP="0058156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739" w:type="dxa"/>
            <w:noWrap/>
            <w:hideMark/>
          </w:tcPr>
          <w:p w14:paraId="14E3F4A8" w14:textId="77777777" w:rsidR="0058156D" w:rsidRPr="0058156D" w:rsidRDefault="0058156D" w:rsidP="0058156D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3.MapCreator点击目标元素，在弹出的属性栏内改变目标参数</w:t>
            </w:r>
          </w:p>
        </w:tc>
      </w:tr>
      <w:tr w:rsidR="0058156D" w:rsidRPr="0058156D" w14:paraId="48A29731" w14:textId="77777777" w:rsidTr="0058156D">
        <w:trPr>
          <w:trHeight w:val="320"/>
        </w:trPr>
        <w:tc>
          <w:tcPr>
            <w:tcW w:w="1567" w:type="dxa"/>
            <w:noWrap/>
            <w:hideMark/>
          </w:tcPr>
          <w:p w14:paraId="5746B7FC" w14:textId="77777777" w:rsidR="0058156D" w:rsidRPr="0058156D" w:rsidRDefault="0058156D" w:rsidP="0058156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入口条件</w:t>
            </w:r>
          </w:p>
        </w:tc>
        <w:tc>
          <w:tcPr>
            <w:tcW w:w="6739" w:type="dxa"/>
            <w:noWrap/>
            <w:hideMark/>
          </w:tcPr>
          <w:p w14:paraId="4F0D3477" w14:textId="77777777" w:rsidR="0058156D" w:rsidRPr="0058156D" w:rsidRDefault="0058156D" w:rsidP="0058156D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进入了地图编辑模式</w:t>
            </w:r>
          </w:p>
        </w:tc>
      </w:tr>
      <w:tr w:rsidR="0058156D" w:rsidRPr="0058156D" w14:paraId="097B661C" w14:textId="77777777" w:rsidTr="0058156D">
        <w:trPr>
          <w:trHeight w:val="320"/>
        </w:trPr>
        <w:tc>
          <w:tcPr>
            <w:tcW w:w="1567" w:type="dxa"/>
            <w:noWrap/>
            <w:hideMark/>
          </w:tcPr>
          <w:p w14:paraId="208F041A" w14:textId="77777777" w:rsidR="0058156D" w:rsidRPr="0058156D" w:rsidRDefault="0058156D" w:rsidP="0058156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739" w:type="dxa"/>
            <w:noWrap/>
            <w:hideMark/>
          </w:tcPr>
          <w:p w14:paraId="299D0FFF" w14:textId="77777777" w:rsidR="0058156D" w:rsidRPr="0058156D" w:rsidRDefault="0058156D" w:rsidP="0058156D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地图不为空</w:t>
            </w:r>
          </w:p>
        </w:tc>
      </w:tr>
      <w:tr w:rsidR="0058156D" w:rsidRPr="0058156D" w14:paraId="0D014D80" w14:textId="77777777" w:rsidTr="0058156D">
        <w:trPr>
          <w:trHeight w:val="320"/>
        </w:trPr>
        <w:tc>
          <w:tcPr>
            <w:tcW w:w="1567" w:type="dxa"/>
            <w:noWrap/>
            <w:hideMark/>
          </w:tcPr>
          <w:p w14:paraId="5E08E3B0" w14:textId="77777777" w:rsidR="0058156D" w:rsidRPr="0058156D" w:rsidRDefault="0058156D" w:rsidP="0058156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出口条件</w:t>
            </w:r>
          </w:p>
        </w:tc>
        <w:tc>
          <w:tcPr>
            <w:tcW w:w="6739" w:type="dxa"/>
            <w:noWrap/>
            <w:hideMark/>
          </w:tcPr>
          <w:p w14:paraId="1613B487" w14:textId="77777777" w:rsidR="0058156D" w:rsidRPr="0058156D" w:rsidRDefault="0058156D" w:rsidP="0058156D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完成修改目标元素的目标参数</w:t>
            </w:r>
          </w:p>
        </w:tc>
      </w:tr>
      <w:tr w:rsidR="0058156D" w:rsidRPr="0058156D" w14:paraId="0251C29E" w14:textId="77777777" w:rsidTr="0058156D">
        <w:trPr>
          <w:trHeight w:val="320"/>
        </w:trPr>
        <w:tc>
          <w:tcPr>
            <w:tcW w:w="1567" w:type="dxa"/>
            <w:noWrap/>
            <w:hideMark/>
          </w:tcPr>
          <w:p w14:paraId="0606F2A8" w14:textId="77777777" w:rsidR="0058156D" w:rsidRPr="0058156D" w:rsidRDefault="0058156D" w:rsidP="0058156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扩展流程</w:t>
            </w:r>
          </w:p>
        </w:tc>
        <w:tc>
          <w:tcPr>
            <w:tcW w:w="6739" w:type="dxa"/>
            <w:noWrap/>
            <w:hideMark/>
          </w:tcPr>
          <w:p w14:paraId="5397D1A0" w14:textId="77777777" w:rsidR="0058156D" w:rsidRPr="0058156D" w:rsidRDefault="0058156D" w:rsidP="0058156D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1.参数不合规范，系统提示，并恢复更改前的参数</w:t>
            </w:r>
          </w:p>
        </w:tc>
      </w:tr>
      <w:tr w:rsidR="0058156D" w:rsidRPr="0058156D" w14:paraId="28AAF3E4" w14:textId="77777777" w:rsidTr="0058156D">
        <w:trPr>
          <w:trHeight w:val="320"/>
        </w:trPr>
        <w:tc>
          <w:tcPr>
            <w:tcW w:w="1567" w:type="dxa"/>
            <w:noWrap/>
            <w:hideMark/>
          </w:tcPr>
          <w:p w14:paraId="15A3D28F" w14:textId="77777777" w:rsidR="0058156D" w:rsidRPr="0058156D" w:rsidRDefault="0058156D" w:rsidP="0058156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739" w:type="dxa"/>
            <w:noWrap/>
            <w:hideMark/>
          </w:tcPr>
          <w:p w14:paraId="48D18367" w14:textId="77777777" w:rsidR="0058156D" w:rsidRPr="0058156D" w:rsidRDefault="0058156D" w:rsidP="0058156D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2.参数改变后导致位置不可用，系统提示参数过大或过小，并变成最近可用参数</w:t>
            </w:r>
          </w:p>
        </w:tc>
      </w:tr>
      <w:tr w:rsidR="0058156D" w:rsidRPr="0058156D" w14:paraId="6F374203" w14:textId="77777777" w:rsidTr="0058156D">
        <w:trPr>
          <w:trHeight w:val="320"/>
        </w:trPr>
        <w:tc>
          <w:tcPr>
            <w:tcW w:w="1567" w:type="dxa"/>
            <w:noWrap/>
            <w:hideMark/>
          </w:tcPr>
          <w:p w14:paraId="415B33C4" w14:textId="77777777" w:rsidR="0058156D" w:rsidRPr="0058156D" w:rsidRDefault="0058156D" w:rsidP="0058156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特殊需求</w:t>
            </w:r>
          </w:p>
        </w:tc>
        <w:tc>
          <w:tcPr>
            <w:tcW w:w="6739" w:type="dxa"/>
            <w:noWrap/>
            <w:hideMark/>
          </w:tcPr>
          <w:p w14:paraId="62DDBA0C" w14:textId="77777777" w:rsidR="0058156D" w:rsidRPr="0058156D" w:rsidRDefault="0058156D" w:rsidP="0058156D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无</w:t>
            </w:r>
          </w:p>
        </w:tc>
      </w:tr>
      <w:tr w:rsidR="0058156D" w:rsidRPr="0058156D" w14:paraId="0C421708" w14:textId="77777777" w:rsidTr="0058156D">
        <w:trPr>
          <w:trHeight w:val="320"/>
        </w:trPr>
        <w:tc>
          <w:tcPr>
            <w:tcW w:w="1567" w:type="dxa"/>
            <w:noWrap/>
            <w:hideMark/>
          </w:tcPr>
          <w:p w14:paraId="35EC5D42" w14:textId="77777777" w:rsidR="0058156D" w:rsidRPr="0058156D" w:rsidRDefault="0058156D" w:rsidP="0058156D">
            <w:pPr>
              <w:widowControl/>
              <w:jc w:val="center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发生频率</w:t>
            </w:r>
          </w:p>
        </w:tc>
        <w:tc>
          <w:tcPr>
            <w:tcW w:w="6739" w:type="dxa"/>
            <w:noWrap/>
            <w:hideMark/>
          </w:tcPr>
          <w:p w14:paraId="47C283AB" w14:textId="77777777" w:rsidR="0058156D" w:rsidRPr="0058156D" w:rsidRDefault="0058156D" w:rsidP="0058156D">
            <w:pPr>
              <w:widowControl/>
              <w:jc w:val="left"/>
              <w:rPr>
                <w:rFonts w:asciiTheme="majorEastAsia" w:eastAsiaTheme="majorEastAsia" w:hAnsiTheme="maj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因为只有</w:t>
            </w:r>
            <w:proofErr w:type="spellStart"/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  <w:r w:rsidRPr="0058156D">
              <w:rPr>
                <w:rFonts w:asciiTheme="majorEastAsia" w:eastAsiaTheme="majorEastAsia" w:hAnsiTheme="majorEastAsia" w:hint="eastAsia"/>
                <w:noProof w:val="0"/>
                <w:color w:val="000000"/>
                <w:kern w:val="0"/>
                <w:sz w:val="24"/>
              </w:rPr>
              <w:t>使用，所以频率较低</w:t>
            </w:r>
          </w:p>
        </w:tc>
      </w:tr>
    </w:tbl>
    <w:p w14:paraId="7721F8F8" w14:textId="77777777" w:rsidR="00A058B2" w:rsidRDefault="00A058B2" w:rsidP="0005488B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p w14:paraId="5F40E72D" w14:textId="77777777" w:rsidR="0058156D" w:rsidRPr="0058156D" w:rsidRDefault="0058156D" w:rsidP="0005488B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252" w:type="dxa"/>
        <w:tblLook w:val="04A0" w:firstRow="1" w:lastRow="0" w:firstColumn="1" w:lastColumn="0" w:noHBand="0" w:noVBand="1"/>
      </w:tblPr>
      <w:tblGrid>
        <w:gridCol w:w="1547"/>
        <w:gridCol w:w="6705"/>
      </w:tblGrid>
      <w:tr w:rsidR="0058156D" w:rsidRPr="0058156D" w14:paraId="4AB1D249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66BBAB1D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6705" w:type="dxa"/>
            <w:noWrap/>
            <w:hideMark/>
          </w:tcPr>
          <w:p w14:paraId="48A05A37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在地图中添加元素</w:t>
            </w:r>
          </w:p>
        </w:tc>
      </w:tr>
      <w:tr w:rsidR="0058156D" w:rsidRPr="0058156D" w14:paraId="5617A39D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22DD2059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参与者</w:t>
            </w:r>
          </w:p>
        </w:tc>
        <w:tc>
          <w:tcPr>
            <w:tcW w:w="6705" w:type="dxa"/>
            <w:noWrap/>
            <w:hideMark/>
          </w:tcPr>
          <w:p w14:paraId="182ECA68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58156D" w:rsidRPr="0058156D" w14:paraId="716D2F34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63ECA1D6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范围</w:t>
            </w:r>
          </w:p>
        </w:tc>
        <w:tc>
          <w:tcPr>
            <w:tcW w:w="6705" w:type="dxa"/>
            <w:noWrap/>
            <w:hideMark/>
          </w:tcPr>
          <w:p w14:paraId="08098CDA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系统用例</w:t>
            </w:r>
          </w:p>
        </w:tc>
      </w:tr>
      <w:tr w:rsidR="0058156D" w:rsidRPr="0058156D" w14:paraId="5650B1CE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04B8DDF2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级别</w:t>
            </w:r>
          </w:p>
        </w:tc>
        <w:tc>
          <w:tcPr>
            <w:tcW w:w="6705" w:type="dxa"/>
            <w:noWrap/>
            <w:hideMark/>
          </w:tcPr>
          <w:p w14:paraId="432750B9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子系统</w:t>
            </w:r>
          </w:p>
        </w:tc>
      </w:tr>
      <w:tr w:rsidR="0058156D" w:rsidRPr="0058156D" w14:paraId="01BF82EF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70C21B8D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涉众及其关注点</w:t>
            </w:r>
          </w:p>
        </w:tc>
        <w:tc>
          <w:tcPr>
            <w:tcW w:w="6705" w:type="dxa"/>
            <w:noWrap/>
            <w:hideMark/>
          </w:tcPr>
          <w:p w14:paraId="61A7E9C1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58156D" w:rsidRPr="0058156D" w14:paraId="20F94A42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2B0EBAEE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事件流</w:t>
            </w:r>
          </w:p>
        </w:tc>
        <w:tc>
          <w:tcPr>
            <w:tcW w:w="6705" w:type="dxa"/>
            <w:noWrap/>
            <w:hideMark/>
          </w:tcPr>
          <w:p w14:paraId="6F260777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1.MapCreator将视角通过滑动移动到了目标位置</w:t>
            </w:r>
          </w:p>
        </w:tc>
      </w:tr>
      <w:tr w:rsidR="0058156D" w:rsidRPr="0058156D" w14:paraId="1BE983A4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16A27A5B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705" w:type="dxa"/>
            <w:noWrap/>
            <w:hideMark/>
          </w:tcPr>
          <w:p w14:paraId="723CA742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2.MapCreator在工具栏中选择了放置</w:t>
            </w:r>
          </w:p>
        </w:tc>
      </w:tr>
      <w:tr w:rsidR="0058156D" w:rsidRPr="0058156D" w14:paraId="76E12229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686BFD5F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705" w:type="dxa"/>
            <w:noWrap/>
            <w:hideMark/>
          </w:tcPr>
          <w:p w14:paraId="11E41AB4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3.MapCreator在弹出的模型列表里选择某一元素</w:t>
            </w:r>
          </w:p>
        </w:tc>
      </w:tr>
      <w:tr w:rsidR="0058156D" w:rsidRPr="0058156D" w14:paraId="72CDCE99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35E876A2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705" w:type="dxa"/>
            <w:noWrap/>
            <w:hideMark/>
          </w:tcPr>
          <w:p w14:paraId="321BE285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4.MapCreator点击屏幕，在点击的位置放置了一个所选元素</w:t>
            </w:r>
          </w:p>
        </w:tc>
      </w:tr>
      <w:tr w:rsidR="0058156D" w:rsidRPr="0058156D" w14:paraId="570F0154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5C7BABF5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入口条件</w:t>
            </w:r>
          </w:p>
        </w:tc>
        <w:tc>
          <w:tcPr>
            <w:tcW w:w="6705" w:type="dxa"/>
            <w:noWrap/>
            <w:hideMark/>
          </w:tcPr>
          <w:p w14:paraId="0F80B0E5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进入了地图编辑模式</w:t>
            </w:r>
          </w:p>
        </w:tc>
      </w:tr>
      <w:tr w:rsidR="0058156D" w:rsidRPr="0058156D" w14:paraId="12EF8D5C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75B2DFEF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出口条件</w:t>
            </w:r>
          </w:p>
        </w:tc>
        <w:tc>
          <w:tcPr>
            <w:tcW w:w="6705" w:type="dxa"/>
            <w:noWrap/>
            <w:hideMark/>
          </w:tcPr>
          <w:p w14:paraId="6A45CDA8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目标元素成功放置</w:t>
            </w:r>
          </w:p>
        </w:tc>
      </w:tr>
      <w:tr w:rsidR="0058156D" w:rsidRPr="0058156D" w14:paraId="7B365773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0B0EC869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扩展流程</w:t>
            </w:r>
          </w:p>
        </w:tc>
        <w:tc>
          <w:tcPr>
            <w:tcW w:w="6705" w:type="dxa"/>
            <w:noWrap/>
            <w:hideMark/>
          </w:tcPr>
          <w:p w14:paraId="512B0A48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1.元素移动目标地不可用，系统把目标元素放在最近的可用位置</w:t>
            </w:r>
          </w:p>
        </w:tc>
      </w:tr>
      <w:tr w:rsidR="0058156D" w:rsidRPr="0058156D" w14:paraId="4A90B0C5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6EC5DB2C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特殊需求</w:t>
            </w:r>
          </w:p>
        </w:tc>
        <w:tc>
          <w:tcPr>
            <w:tcW w:w="6705" w:type="dxa"/>
            <w:noWrap/>
            <w:hideMark/>
          </w:tcPr>
          <w:p w14:paraId="377625B0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无</w:t>
            </w:r>
          </w:p>
        </w:tc>
      </w:tr>
      <w:tr w:rsidR="0058156D" w:rsidRPr="0058156D" w14:paraId="6E4A19B5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2BDA5B9F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发生频率</w:t>
            </w:r>
          </w:p>
        </w:tc>
        <w:tc>
          <w:tcPr>
            <w:tcW w:w="6705" w:type="dxa"/>
            <w:noWrap/>
            <w:hideMark/>
          </w:tcPr>
          <w:p w14:paraId="72F9A55F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因为只有</w:t>
            </w:r>
            <w:proofErr w:type="spellStart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使用，所以频率较低</w:t>
            </w:r>
          </w:p>
        </w:tc>
      </w:tr>
    </w:tbl>
    <w:p w14:paraId="32093AD4" w14:textId="77777777" w:rsidR="0058156D" w:rsidRPr="0058156D" w:rsidRDefault="0058156D" w:rsidP="0005488B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264" w:type="dxa"/>
        <w:tblLook w:val="04A0" w:firstRow="1" w:lastRow="0" w:firstColumn="1" w:lastColumn="0" w:noHBand="0" w:noVBand="1"/>
      </w:tblPr>
      <w:tblGrid>
        <w:gridCol w:w="1589"/>
        <w:gridCol w:w="6675"/>
      </w:tblGrid>
      <w:tr w:rsidR="0058156D" w:rsidRPr="0058156D" w14:paraId="12503CB3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57FAC7CA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6675" w:type="dxa"/>
            <w:noWrap/>
            <w:hideMark/>
          </w:tcPr>
          <w:p w14:paraId="4ACF6B32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保存地图</w:t>
            </w:r>
          </w:p>
        </w:tc>
      </w:tr>
      <w:tr w:rsidR="0058156D" w:rsidRPr="0058156D" w14:paraId="3931E608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2B356935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参与者</w:t>
            </w:r>
          </w:p>
        </w:tc>
        <w:tc>
          <w:tcPr>
            <w:tcW w:w="6675" w:type="dxa"/>
            <w:noWrap/>
            <w:hideMark/>
          </w:tcPr>
          <w:p w14:paraId="3B11E95A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58156D" w:rsidRPr="0058156D" w14:paraId="0C074316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4A528D8F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范围</w:t>
            </w:r>
          </w:p>
        </w:tc>
        <w:tc>
          <w:tcPr>
            <w:tcW w:w="6675" w:type="dxa"/>
            <w:noWrap/>
            <w:hideMark/>
          </w:tcPr>
          <w:p w14:paraId="5C0D79D2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系统用例</w:t>
            </w:r>
          </w:p>
        </w:tc>
      </w:tr>
      <w:tr w:rsidR="0058156D" w:rsidRPr="0058156D" w14:paraId="3BFD7C4C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0DA555A6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lastRenderedPageBreak/>
              <w:t>级别</w:t>
            </w:r>
          </w:p>
        </w:tc>
        <w:tc>
          <w:tcPr>
            <w:tcW w:w="6675" w:type="dxa"/>
            <w:noWrap/>
            <w:hideMark/>
          </w:tcPr>
          <w:p w14:paraId="1AD36CB1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子系统</w:t>
            </w:r>
          </w:p>
        </w:tc>
      </w:tr>
      <w:tr w:rsidR="0058156D" w:rsidRPr="0058156D" w14:paraId="0C184222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069639B8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涉众及其关注点</w:t>
            </w:r>
          </w:p>
        </w:tc>
        <w:tc>
          <w:tcPr>
            <w:tcW w:w="6675" w:type="dxa"/>
            <w:noWrap/>
            <w:hideMark/>
          </w:tcPr>
          <w:p w14:paraId="4C30ED9B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58156D" w:rsidRPr="0058156D" w14:paraId="0FB5861F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19ADB845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事件流</w:t>
            </w:r>
          </w:p>
        </w:tc>
        <w:tc>
          <w:tcPr>
            <w:tcW w:w="6675" w:type="dxa"/>
            <w:noWrap/>
            <w:hideMark/>
          </w:tcPr>
          <w:p w14:paraId="3882DF19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1.MapCreator点击了菜单</w:t>
            </w:r>
          </w:p>
        </w:tc>
      </w:tr>
      <w:tr w:rsidR="0058156D" w:rsidRPr="0058156D" w14:paraId="5A4E7C34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41E7040A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675" w:type="dxa"/>
            <w:noWrap/>
            <w:hideMark/>
          </w:tcPr>
          <w:p w14:paraId="5692D6FD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2.MapCreator点击保存按键，完成了保存</w:t>
            </w:r>
          </w:p>
        </w:tc>
      </w:tr>
      <w:tr w:rsidR="0058156D" w:rsidRPr="0058156D" w14:paraId="6C449558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0FFFBDFF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入口条件</w:t>
            </w:r>
          </w:p>
        </w:tc>
        <w:tc>
          <w:tcPr>
            <w:tcW w:w="6675" w:type="dxa"/>
            <w:noWrap/>
            <w:hideMark/>
          </w:tcPr>
          <w:p w14:paraId="612890B7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进入了地图编辑模式</w:t>
            </w:r>
          </w:p>
        </w:tc>
      </w:tr>
      <w:tr w:rsidR="0058156D" w:rsidRPr="0058156D" w14:paraId="1BAD0870" w14:textId="77777777" w:rsidTr="0058156D">
        <w:trPr>
          <w:trHeight w:val="656"/>
        </w:trPr>
        <w:tc>
          <w:tcPr>
            <w:tcW w:w="1589" w:type="dxa"/>
            <w:noWrap/>
            <w:hideMark/>
          </w:tcPr>
          <w:p w14:paraId="1E223B25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出口条件</w:t>
            </w:r>
          </w:p>
        </w:tc>
        <w:tc>
          <w:tcPr>
            <w:tcW w:w="6675" w:type="dxa"/>
            <w:noWrap/>
            <w:hideMark/>
          </w:tcPr>
          <w:p w14:paraId="2243BCC1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地图文件完成保存至本地</w:t>
            </w:r>
          </w:p>
        </w:tc>
      </w:tr>
      <w:tr w:rsidR="0058156D" w:rsidRPr="0058156D" w14:paraId="2FD56B9E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58297FBC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扩展流程</w:t>
            </w:r>
          </w:p>
        </w:tc>
        <w:tc>
          <w:tcPr>
            <w:tcW w:w="6675" w:type="dxa"/>
            <w:noWrap/>
            <w:hideMark/>
          </w:tcPr>
          <w:p w14:paraId="4B164156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1.保存失败，系统提醒</w:t>
            </w:r>
          </w:p>
        </w:tc>
      </w:tr>
      <w:tr w:rsidR="0058156D" w:rsidRPr="0058156D" w14:paraId="32C8B575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298E4B0A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特殊需求</w:t>
            </w:r>
          </w:p>
        </w:tc>
        <w:tc>
          <w:tcPr>
            <w:tcW w:w="6675" w:type="dxa"/>
            <w:noWrap/>
            <w:hideMark/>
          </w:tcPr>
          <w:p w14:paraId="52E192C7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无</w:t>
            </w:r>
          </w:p>
        </w:tc>
      </w:tr>
      <w:tr w:rsidR="0058156D" w:rsidRPr="0058156D" w14:paraId="3ABA8871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58E62930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发生频率</w:t>
            </w:r>
          </w:p>
        </w:tc>
        <w:tc>
          <w:tcPr>
            <w:tcW w:w="6675" w:type="dxa"/>
            <w:noWrap/>
            <w:hideMark/>
          </w:tcPr>
          <w:p w14:paraId="10C6EE8E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因为只有</w:t>
            </w:r>
            <w:proofErr w:type="spellStart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使用，所以频率较低</w:t>
            </w:r>
          </w:p>
        </w:tc>
      </w:tr>
    </w:tbl>
    <w:p w14:paraId="2BC919AF" w14:textId="77777777" w:rsidR="0058156D" w:rsidRPr="0058156D" w:rsidRDefault="0058156D" w:rsidP="0005488B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51" w:type="dxa"/>
        <w:tblLook w:val="04A0" w:firstRow="1" w:lastRow="0" w:firstColumn="1" w:lastColumn="0" w:noHBand="0" w:noVBand="1"/>
      </w:tblPr>
      <w:tblGrid>
        <w:gridCol w:w="1547"/>
        <w:gridCol w:w="6804"/>
      </w:tblGrid>
      <w:tr w:rsidR="0058156D" w:rsidRPr="0058156D" w14:paraId="462D7077" w14:textId="77777777" w:rsidTr="0058156D">
        <w:trPr>
          <w:trHeight w:val="353"/>
        </w:trPr>
        <w:tc>
          <w:tcPr>
            <w:tcW w:w="1547" w:type="dxa"/>
            <w:noWrap/>
            <w:hideMark/>
          </w:tcPr>
          <w:p w14:paraId="593710BF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6804" w:type="dxa"/>
            <w:noWrap/>
            <w:hideMark/>
          </w:tcPr>
          <w:p w14:paraId="308A56B7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另存地图</w:t>
            </w:r>
          </w:p>
        </w:tc>
      </w:tr>
      <w:tr w:rsidR="0058156D" w:rsidRPr="0058156D" w14:paraId="4207DB78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584051BB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参与者</w:t>
            </w:r>
          </w:p>
        </w:tc>
        <w:tc>
          <w:tcPr>
            <w:tcW w:w="6804" w:type="dxa"/>
            <w:noWrap/>
            <w:hideMark/>
          </w:tcPr>
          <w:p w14:paraId="368C5E3B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58156D" w:rsidRPr="0058156D" w14:paraId="2FE6AB53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427B62DC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范围</w:t>
            </w:r>
          </w:p>
        </w:tc>
        <w:tc>
          <w:tcPr>
            <w:tcW w:w="6804" w:type="dxa"/>
            <w:noWrap/>
            <w:hideMark/>
          </w:tcPr>
          <w:p w14:paraId="128C6AB7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系统用例</w:t>
            </w:r>
          </w:p>
        </w:tc>
      </w:tr>
      <w:tr w:rsidR="0058156D" w:rsidRPr="0058156D" w14:paraId="0967F6BC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3F475583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级别</w:t>
            </w:r>
          </w:p>
        </w:tc>
        <w:tc>
          <w:tcPr>
            <w:tcW w:w="6804" w:type="dxa"/>
            <w:noWrap/>
            <w:hideMark/>
          </w:tcPr>
          <w:p w14:paraId="2EA84B92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子系统</w:t>
            </w:r>
          </w:p>
        </w:tc>
      </w:tr>
      <w:tr w:rsidR="0058156D" w:rsidRPr="0058156D" w14:paraId="365ABC8E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747143D7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涉众及其关注点</w:t>
            </w:r>
          </w:p>
        </w:tc>
        <w:tc>
          <w:tcPr>
            <w:tcW w:w="6804" w:type="dxa"/>
            <w:noWrap/>
            <w:hideMark/>
          </w:tcPr>
          <w:p w14:paraId="38447C20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58156D" w:rsidRPr="0058156D" w14:paraId="01CB08F0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520060C3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事件流</w:t>
            </w:r>
          </w:p>
        </w:tc>
        <w:tc>
          <w:tcPr>
            <w:tcW w:w="6804" w:type="dxa"/>
            <w:noWrap/>
            <w:hideMark/>
          </w:tcPr>
          <w:p w14:paraId="738CF61F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1.MapCreator点击了菜单</w:t>
            </w:r>
          </w:p>
        </w:tc>
      </w:tr>
      <w:tr w:rsidR="0058156D" w:rsidRPr="0058156D" w14:paraId="59B13ABA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65229476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7AA65253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2.MapCreator点击另存为按键，进入了路径选择界面</w:t>
            </w:r>
          </w:p>
        </w:tc>
      </w:tr>
      <w:tr w:rsidR="0058156D" w:rsidRPr="0058156D" w14:paraId="79B9088A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7F26E615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12559EC8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3.MapCreator输入了地图名称并选择了保存路径</w:t>
            </w:r>
          </w:p>
        </w:tc>
      </w:tr>
      <w:tr w:rsidR="0058156D" w:rsidRPr="0058156D" w14:paraId="30D8CC0D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4A898494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18AFF1B8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4.MapCreator点击保存按钮，完成了另存</w:t>
            </w:r>
          </w:p>
        </w:tc>
      </w:tr>
      <w:tr w:rsidR="0058156D" w:rsidRPr="0058156D" w14:paraId="742D0888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0818EF02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入口条件</w:t>
            </w:r>
          </w:p>
        </w:tc>
        <w:tc>
          <w:tcPr>
            <w:tcW w:w="6804" w:type="dxa"/>
            <w:noWrap/>
            <w:hideMark/>
          </w:tcPr>
          <w:p w14:paraId="3F95E2DD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进入了地图编辑模式</w:t>
            </w:r>
          </w:p>
        </w:tc>
      </w:tr>
      <w:tr w:rsidR="0058156D" w:rsidRPr="0058156D" w14:paraId="1B753C17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7EAD37D9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出口条件</w:t>
            </w:r>
          </w:p>
        </w:tc>
        <w:tc>
          <w:tcPr>
            <w:tcW w:w="6804" w:type="dxa"/>
            <w:noWrap/>
            <w:hideMark/>
          </w:tcPr>
          <w:p w14:paraId="56447625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地图文件完成保存至本地</w:t>
            </w:r>
          </w:p>
        </w:tc>
      </w:tr>
      <w:tr w:rsidR="0058156D" w:rsidRPr="0058156D" w14:paraId="13C1B89E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7B8EFF3D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扩展流程</w:t>
            </w:r>
          </w:p>
        </w:tc>
        <w:tc>
          <w:tcPr>
            <w:tcW w:w="6804" w:type="dxa"/>
            <w:noWrap/>
            <w:hideMark/>
          </w:tcPr>
          <w:p w14:paraId="37E2D2E7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1.MapCreator所选路径不可用，系统提示请更换路径</w:t>
            </w:r>
          </w:p>
        </w:tc>
      </w:tr>
      <w:tr w:rsidR="0058156D" w:rsidRPr="0058156D" w14:paraId="50DD5BA7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09D450EE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31317189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2.MapCreator所设名称不可用，系统提示更换名字</w:t>
            </w:r>
          </w:p>
        </w:tc>
      </w:tr>
      <w:tr w:rsidR="0058156D" w:rsidRPr="0058156D" w14:paraId="21130159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5711E910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804" w:type="dxa"/>
            <w:noWrap/>
            <w:hideMark/>
          </w:tcPr>
          <w:p w14:paraId="6526EB05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3.保存失败，系统提醒</w:t>
            </w:r>
          </w:p>
        </w:tc>
      </w:tr>
      <w:tr w:rsidR="0058156D" w:rsidRPr="0058156D" w14:paraId="1EDBAE7B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712787B3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特殊需求</w:t>
            </w:r>
          </w:p>
        </w:tc>
        <w:tc>
          <w:tcPr>
            <w:tcW w:w="6804" w:type="dxa"/>
            <w:noWrap/>
            <w:hideMark/>
          </w:tcPr>
          <w:p w14:paraId="148DCC1A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无</w:t>
            </w:r>
          </w:p>
        </w:tc>
      </w:tr>
      <w:tr w:rsidR="0058156D" w:rsidRPr="0058156D" w14:paraId="28B132D9" w14:textId="77777777" w:rsidTr="0058156D">
        <w:trPr>
          <w:trHeight w:val="320"/>
        </w:trPr>
        <w:tc>
          <w:tcPr>
            <w:tcW w:w="1547" w:type="dxa"/>
            <w:noWrap/>
            <w:hideMark/>
          </w:tcPr>
          <w:p w14:paraId="6CC15E87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发生频率</w:t>
            </w:r>
          </w:p>
        </w:tc>
        <w:tc>
          <w:tcPr>
            <w:tcW w:w="6804" w:type="dxa"/>
            <w:noWrap/>
            <w:hideMark/>
          </w:tcPr>
          <w:p w14:paraId="51544393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因为只有</w:t>
            </w:r>
            <w:proofErr w:type="spellStart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使用，所以频率较低</w:t>
            </w:r>
          </w:p>
        </w:tc>
      </w:tr>
    </w:tbl>
    <w:p w14:paraId="21111C23" w14:textId="77777777" w:rsidR="0058156D" w:rsidRPr="0058156D" w:rsidRDefault="0058156D" w:rsidP="0005488B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tbl>
      <w:tblPr>
        <w:tblStyle w:val="TableGridLight"/>
        <w:tblW w:w="8306" w:type="dxa"/>
        <w:tblLook w:val="04A0" w:firstRow="1" w:lastRow="0" w:firstColumn="1" w:lastColumn="0" w:noHBand="0" w:noVBand="1"/>
      </w:tblPr>
      <w:tblGrid>
        <w:gridCol w:w="1589"/>
        <w:gridCol w:w="6717"/>
      </w:tblGrid>
      <w:tr w:rsidR="0058156D" w:rsidRPr="0058156D" w14:paraId="0185DE34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65B5C453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用例名称</w:t>
            </w:r>
          </w:p>
        </w:tc>
        <w:tc>
          <w:tcPr>
            <w:tcW w:w="6717" w:type="dxa"/>
            <w:noWrap/>
            <w:hideMark/>
          </w:tcPr>
          <w:p w14:paraId="093997EC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退出地图编辑</w:t>
            </w:r>
          </w:p>
        </w:tc>
      </w:tr>
      <w:tr w:rsidR="0058156D" w:rsidRPr="0058156D" w14:paraId="4E187E3D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07AA1D7A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参与者</w:t>
            </w:r>
          </w:p>
        </w:tc>
        <w:tc>
          <w:tcPr>
            <w:tcW w:w="6717" w:type="dxa"/>
            <w:noWrap/>
            <w:hideMark/>
          </w:tcPr>
          <w:p w14:paraId="243987B9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58156D" w:rsidRPr="0058156D" w14:paraId="33F943D3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1CAFCAEF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范围</w:t>
            </w:r>
          </w:p>
        </w:tc>
        <w:tc>
          <w:tcPr>
            <w:tcW w:w="6717" w:type="dxa"/>
            <w:noWrap/>
            <w:hideMark/>
          </w:tcPr>
          <w:p w14:paraId="1F08E9AD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系统用例</w:t>
            </w:r>
          </w:p>
        </w:tc>
      </w:tr>
      <w:tr w:rsidR="0058156D" w:rsidRPr="0058156D" w14:paraId="5DA72A3D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7CABD568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级别</w:t>
            </w:r>
          </w:p>
        </w:tc>
        <w:tc>
          <w:tcPr>
            <w:tcW w:w="6717" w:type="dxa"/>
            <w:noWrap/>
            <w:hideMark/>
          </w:tcPr>
          <w:p w14:paraId="6726FC3A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子系统</w:t>
            </w:r>
          </w:p>
        </w:tc>
      </w:tr>
      <w:tr w:rsidR="0058156D" w:rsidRPr="0058156D" w14:paraId="554A8A8A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710C58F3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涉众及其关注点</w:t>
            </w:r>
          </w:p>
        </w:tc>
        <w:tc>
          <w:tcPr>
            <w:tcW w:w="6717" w:type="dxa"/>
            <w:noWrap/>
            <w:hideMark/>
          </w:tcPr>
          <w:p w14:paraId="01BD469C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proofErr w:type="spellStart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</w:p>
        </w:tc>
      </w:tr>
      <w:tr w:rsidR="0058156D" w:rsidRPr="0058156D" w14:paraId="3877055A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27B1AEFF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事件流</w:t>
            </w:r>
          </w:p>
        </w:tc>
        <w:tc>
          <w:tcPr>
            <w:tcW w:w="6717" w:type="dxa"/>
            <w:noWrap/>
            <w:hideMark/>
          </w:tcPr>
          <w:p w14:paraId="66933577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1.MapCreator点击了菜单</w:t>
            </w:r>
          </w:p>
        </w:tc>
      </w:tr>
      <w:tr w:rsidR="0058156D" w:rsidRPr="0058156D" w14:paraId="3B8CF58A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49150F7B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717" w:type="dxa"/>
            <w:noWrap/>
            <w:hideMark/>
          </w:tcPr>
          <w:p w14:paraId="47FFCDF4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2.MapCreator点击退出按键，弹出了询问是否保存更改的对话框</w:t>
            </w:r>
          </w:p>
        </w:tc>
      </w:tr>
      <w:tr w:rsidR="0058156D" w:rsidRPr="0058156D" w14:paraId="6EDE45DE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29B47831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</w:p>
        </w:tc>
        <w:tc>
          <w:tcPr>
            <w:tcW w:w="6717" w:type="dxa"/>
            <w:noWrap/>
            <w:hideMark/>
          </w:tcPr>
          <w:p w14:paraId="0B73A71A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3.MapCreator点击Yes或No，保存后或直接退出了地图编辑</w:t>
            </w:r>
          </w:p>
        </w:tc>
      </w:tr>
      <w:tr w:rsidR="0058156D" w:rsidRPr="0058156D" w14:paraId="06D9147C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602B430B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入口条件</w:t>
            </w:r>
          </w:p>
        </w:tc>
        <w:tc>
          <w:tcPr>
            <w:tcW w:w="6717" w:type="dxa"/>
            <w:noWrap/>
            <w:hideMark/>
          </w:tcPr>
          <w:p w14:paraId="76B7DE53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进入了地图编辑模式</w:t>
            </w:r>
          </w:p>
        </w:tc>
      </w:tr>
      <w:tr w:rsidR="0058156D" w:rsidRPr="0058156D" w14:paraId="4CFBC217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50F3961D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出口条件</w:t>
            </w:r>
          </w:p>
        </w:tc>
        <w:tc>
          <w:tcPr>
            <w:tcW w:w="6717" w:type="dxa"/>
            <w:noWrap/>
            <w:hideMark/>
          </w:tcPr>
          <w:p w14:paraId="2BD2B1CD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进入地图编辑器主界面</w:t>
            </w:r>
          </w:p>
        </w:tc>
      </w:tr>
      <w:tr w:rsidR="0058156D" w:rsidRPr="0058156D" w14:paraId="663CE928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7151C42B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lastRenderedPageBreak/>
              <w:t>扩展流程</w:t>
            </w:r>
          </w:p>
        </w:tc>
        <w:tc>
          <w:tcPr>
            <w:tcW w:w="6717" w:type="dxa"/>
            <w:noWrap/>
            <w:hideMark/>
          </w:tcPr>
          <w:p w14:paraId="68DFA153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1.保存失败，系统提醒，并留在地图编辑界面</w:t>
            </w:r>
          </w:p>
        </w:tc>
      </w:tr>
      <w:tr w:rsidR="0058156D" w:rsidRPr="0058156D" w14:paraId="1C1C6B06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49C994F9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特殊需求</w:t>
            </w:r>
          </w:p>
        </w:tc>
        <w:tc>
          <w:tcPr>
            <w:tcW w:w="6717" w:type="dxa"/>
            <w:noWrap/>
            <w:hideMark/>
          </w:tcPr>
          <w:p w14:paraId="5564EE72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无</w:t>
            </w:r>
          </w:p>
        </w:tc>
      </w:tr>
      <w:tr w:rsidR="0058156D" w:rsidRPr="0058156D" w14:paraId="105D1D7C" w14:textId="77777777" w:rsidTr="0058156D">
        <w:trPr>
          <w:trHeight w:val="320"/>
        </w:trPr>
        <w:tc>
          <w:tcPr>
            <w:tcW w:w="1589" w:type="dxa"/>
            <w:noWrap/>
            <w:hideMark/>
          </w:tcPr>
          <w:p w14:paraId="09429655" w14:textId="77777777" w:rsidR="0058156D" w:rsidRPr="0058156D" w:rsidRDefault="0058156D" w:rsidP="0058156D">
            <w:pPr>
              <w:widowControl/>
              <w:jc w:val="center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发生频率</w:t>
            </w:r>
          </w:p>
        </w:tc>
        <w:tc>
          <w:tcPr>
            <w:tcW w:w="6717" w:type="dxa"/>
            <w:noWrap/>
            <w:hideMark/>
          </w:tcPr>
          <w:p w14:paraId="5A8DE37D" w14:textId="77777777" w:rsidR="0058156D" w:rsidRPr="0058156D" w:rsidRDefault="0058156D" w:rsidP="0058156D">
            <w:pPr>
              <w:widowControl/>
              <w:jc w:val="left"/>
              <w:rPr>
                <w:rFonts w:asciiTheme="minorEastAsia" w:eastAsiaTheme="minorEastAsia" w:hAnsiTheme="minorEastAsia"/>
                <w:noProof w:val="0"/>
                <w:color w:val="000000"/>
                <w:kern w:val="0"/>
                <w:sz w:val="24"/>
              </w:rPr>
            </w:pPr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因为只有</w:t>
            </w:r>
            <w:proofErr w:type="spellStart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MapCreator</w:t>
            </w:r>
            <w:proofErr w:type="spellEnd"/>
            <w:r w:rsidRPr="0058156D">
              <w:rPr>
                <w:rFonts w:asciiTheme="minorEastAsia" w:eastAsiaTheme="minorEastAsia" w:hAnsiTheme="minorEastAsia" w:hint="eastAsia"/>
                <w:noProof w:val="0"/>
                <w:color w:val="000000"/>
                <w:kern w:val="0"/>
                <w:sz w:val="24"/>
              </w:rPr>
              <w:t>使用，所以频率较低</w:t>
            </w:r>
          </w:p>
        </w:tc>
      </w:tr>
    </w:tbl>
    <w:p w14:paraId="71BA2B91" w14:textId="77777777" w:rsidR="00A058B2" w:rsidRPr="00B20B08" w:rsidRDefault="00A058B2" w:rsidP="0005488B">
      <w:pPr>
        <w:rPr>
          <w:color w:val="000000" w:themeColor="text1"/>
        </w:rPr>
      </w:pPr>
    </w:p>
    <w:p w14:paraId="48651590" w14:textId="5399509D" w:rsidR="004C77C7" w:rsidRDefault="005210C6" w:rsidP="005210C6">
      <w:pPr>
        <w:rPr>
          <w:color w:val="000000" w:themeColor="text1"/>
        </w:rPr>
      </w:pPr>
      <w:r>
        <w:rPr>
          <w:rFonts w:hint="eastAsia"/>
          <w:color w:val="000000" w:themeColor="text1"/>
        </w:rPr>
        <w:t>完整的用例图如图</w:t>
      </w:r>
      <w:r>
        <w:rPr>
          <w:rFonts w:hint="eastAsia"/>
          <w:color w:val="000000" w:themeColor="text1"/>
        </w:rPr>
        <w:t>3-2</w:t>
      </w:r>
      <w:r>
        <w:rPr>
          <w:rFonts w:hint="eastAsia"/>
          <w:color w:val="000000" w:themeColor="text1"/>
        </w:rPr>
        <w:t>所示。</w:t>
      </w:r>
    </w:p>
    <w:p w14:paraId="1B6A2EFD" w14:textId="350D301F" w:rsidR="005210C6" w:rsidRPr="005210C6" w:rsidRDefault="005210C6" w:rsidP="005210C6">
      <w:pPr>
        <w:rPr>
          <w:color w:val="000000" w:themeColor="text1"/>
        </w:rPr>
      </w:pPr>
      <w:r>
        <w:rPr>
          <w:color w:val="000000" w:themeColor="text1"/>
        </w:rPr>
        <w:drawing>
          <wp:inline distT="0" distB="0" distL="0" distR="0" wp14:anchorId="55FBD733" wp14:editId="43AC42DC">
            <wp:extent cx="5274310" cy="616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03C3" w14:textId="77777777" w:rsidR="002A4DBE" w:rsidRPr="00B20B08" w:rsidRDefault="00100506" w:rsidP="003D1D6F">
      <w:pPr>
        <w:pStyle w:val="Heading3"/>
        <w:rPr>
          <w:color w:val="000000" w:themeColor="text1"/>
        </w:rPr>
      </w:pPr>
      <w:bookmarkStart w:id="24" w:name="_Toc446674990"/>
      <w:r w:rsidRPr="00B20B08">
        <w:rPr>
          <w:rFonts w:hint="eastAsia"/>
          <w:color w:val="000000" w:themeColor="text1"/>
        </w:rPr>
        <w:t>3.4.3</w:t>
      </w:r>
      <w:r w:rsidR="002A4DBE" w:rsidRPr="00B20B08">
        <w:rPr>
          <w:rFonts w:hint="eastAsia"/>
          <w:color w:val="000000" w:themeColor="text1"/>
        </w:rPr>
        <w:t>用户界面</w:t>
      </w:r>
      <w:bookmarkEnd w:id="24"/>
    </w:p>
    <w:p w14:paraId="34123080" w14:textId="5D0C87E2" w:rsidR="00936D59" w:rsidRPr="00B20B08" w:rsidRDefault="006879F0" w:rsidP="00F44279">
      <w:pPr>
        <w:ind w:firstLine="42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根据系统功能，用户界面应包含主页、</w:t>
      </w:r>
      <w:r w:rsidR="00743C4A" w:rsidRPr="00B20B08">
        <w:rPr>
          <w:rFonts w:hint="eastAsia"/>
          <w:color w:val="000000" w:themeColor="text1"/>
        </w:rPr>
        <w:t>单人游戏页面、多人游戏选择房间页面、多人游戏游戏页面、地图编辑器页面、设置页面。</w:t>
      </w:r>
    </w:p>
    <w:p w14:paraId="6A103457" w14:textId="13CFB305" w:rsidR="00743C4A" w:rsidRPr="00B20B08" w:rsidRDefault="00743C4A" w:rsidP="00743C4A">
      <w:pPr>
        <w:pStyle w:val="ListParagraph"/>
        <w:numPr>
          <w:ilvl w:val="0"/>
          <w:numId w:val="22"/>
        </w:numPr>
        <w:ind w:firstLineChars="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主页：在本页显示本</w:t>
      </w:r>
      <w:r w:rsidRPr="00B20B08">
        <w:rPr>
          <w:color w:val="000000" w:themeColor="text1"/>
        </w:rPr>
        <w:t>App</w:t>
      </w:r>
      <w:r w:rsidRPr="00B20B08">
        <w:rPr>
          <w:rFonts w:hint="eastAsia"/>
          <w:color w:val="000000" w:themeColor="text1"/>
        </w:rPr>
        <w:t>名称、制作者、显示单人游戏、多人游戏、地图编辑、</w:t>
      </w:r>
      <w:r w:rsidRPr="00B20B08">
        <w:rPr>
          <w:rFonts w:hint="eastAsia"/>
          <w:color w:val="000000" w:themeColor="text1"/>
        </w:rPr>
        <w:lastRenderedPageBreak/>
        <w:t>游戏设置和退出五个按键。当点击任意五个按键之一，即可跳转到对应页面。</w:t>
      </w:r>
    </w:p>
    <w:p w14:paraId="2BA1759C" w14:textId="387D90D8" w:rsidR="00743C4A" w:rsidRPr="00B20B08" w:rsidRDefault="00743C4A" w:rsidP="00743C4A">
      <w:pPr>
        <w:pStyle w:val="ListParagraph"/>
        <w:numPr>
          <w:ilvl w:val="0"/>
          <w:numId w:val="22"/>
        </w:numPr>
        <w:ind w:firstLineChars="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单人游戏页面：在本页主要进行单人游戏，页面要有状态栏，显示玩家当前状态，页面要有操纵按钮，控制游戏中角色的移动和其他动作。本页有设置和返回按钮，点击后显示设置页面或返回主页。</w:t>
      </w:r>
    </w:p>
    <w:p w14:paraId="7601A756" w14:textId="218FE5BF" w:rsidR="00743C4A" w:rsidRPr="00B20B08" w:rsidRDefault="00743C4A" w:rsidP="00743C4A">
      <w:pPr>
        <w:pStyle w:val="ListParagraph"/>
        <w:numPr>
          <w:ilvl w:val="0"/>
          <w:numId w:val="22"/>
        </w:numPr>
        <w:ind w:firstLineChars="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多人游戏选择房间页面；在本页上主要进行多人玩家的搜索和匹配。本页显示当前局域网内的游戏方面，玩家可以加入房间或者自行创建房间。</w:t>
      </w:r>
    </w:p>
    <w:p w14:paraId="2F210A2B" w14:textId="5304F7AF" w:rsidR="00743C4A" w:rsidRPr="00B20B08" w:rsidRDefault="00743C4A" w:rsidP="00743C4A">
      <w:pPr>
        <w:pStyle w:val="ListParagraph"/>
        <w:numPr>
          <w:ilvl w:val="0"/>
          <w:numId w:val="22"/>
        </w:numPr>
        <w:ind w:firstLineChars="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多人游戏页面：在本页进行多人游戏，页面同样有状态栏，显示各玩家的状态，同时显示当前游戏获胜条件。</w:t>
      </w:r>
    </w:p>
    <w:p w14:paraId="2994F843" w14:textId="06DB4A85" w:rsidR="00743C4A" w:rsidRPr="00B20B08" w:rsidRDefault="00743C4A" w:rsidP="00743C4A">
      <w:pPr>
        <w:pStyle w:val="ListParagraph"/>
        <w:numPr>
          <w:ilvl w:val="0"/>
          <w:numId w:val="22"/>
        </w:numPr>
        <w:ind w:firstLineChars="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地图编辑器页面：在本页主要进行游戏地图的编辑工作，页面显示当前画布，显示可供玩家添加的地图元素，显示地图元素的参数调整栏目。</w:t>
      </w:r>
    </w:p>
    <w:p w14:paraId="046DE448" w14:textId="17D59108" w:rsidR="00743C4A" w:rsidRPr="00B20B08" w:rsidRDefault="00743C4A" w:rsidP="00743C4A">
      <w:pPr>
        <w:pStyle w:val="ListParagraph"/>
        <w:numPr>
          <w:ilvl w:val="0"/>
          <w:numId w:val="22"/>
        </w:numPr>
        <w:ind w:firstLineChars="0"/>
        <w:rPr>
          <w:color w:val="000000" w:themeColor="text1"/>
        </w:rPr>
      </w:pPr>
      <w:r w:rsidRPr="00B20B08">
        <w:rPr>
          <w:rFonts w:hint="eastAsia"/>
          <w:color w:val="000000" w:themeColor="text1"/>
        </w:rPr>
        <w:t>设置页面：在本页主要进行游戏相关设置，页面显示当前音量、画面、操纵等游戏设置，同时显示用户登录界面，供玩家登陆后开启在线功能。</w:t>
      </w:r>
    </w:p>
    <w:sectPr w:rsidR="00743C4A" w:rsidRPr="00B20B08" w:rsidSect="0063561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ED270B" w14:textId="77777777" w:rsidR="002F09F3" w:rsidRDefault="002F09F3" w:rsidP="00052365">
      <w:r>
        <w:separator/>
      </w:r>
    </w:p>
  </w:endnote>
  <w:endnote w:type="continuationSeparator" w:id="0">
    <w:p w14:paraId="441C2A03" w14:textId="77777777" w:rsidR="002F09F3" w:rsidRDefault="002F09F3" w:rsidP="0005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7B317" w14:textId="77777777" w:rsidR="00A058B2" w:rsidRDefault="00A058B2" w:rsidP="00C9401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7E4B67" w14:textId="77777777" w:rsidR="00A058B2" w:rsidRDefault="00A058B2" w:rsidP="0063561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2C482" w14:textId="77777777" w:rsidR="00A058B2" w:rsidRDefault="00A058B2" w:rsidP="00C9401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74FD">
      <w:rPr>
        <w:rStyle w:val="PageNumber"/>
      </w:rPr>
      <w:t>2</w:t>
    </w:r>
    <w:r>
      <w:rPr>
        <w:rStyle w:val="PageNumber"/>
      </w:rPr>
      <w:fldChar w:fldCharType="end"/>
    </w:r>
  </w:p>
  <w:p w14:paraId="43D95690" w14:textId="77777777" w:rsidR="00A058B2" w:rsidRDefault="00A058B2" w:rsidP="006356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7BC6F" w14:textId="77777777" w:rsidR="002F09F3" w:rsidRDefault="002F09F3" w:rsidP="00052365">
      <w:r>
        <w:separator/>
      </w:r>
    </w:p>
  </w:footnote>
  <w:footnote w:type="continuationSeparator" w:id="0">
    <w:p w14:paraId="3857C735" w14:textId="77777777" w:rsidR="002F09F3" w:rsidRDefault="002F09F3" w:rsidP="00052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72A0B"/>
    <w:multiLevelType w:val="hybridMultilevel"/>
    <w:tmpl w:val="3CBEC860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B340140"/>
    <w:multiLevelType w:val="hybridMultilevel"/>
    <w:tmpl w:val="2668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CAF3ACD"/>
    <w:multiLevelType w:val="hybridMultilevel"/>
    <w:tmpl w:val="F3A8089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D244CCD"/>
    <w:multiLevelType w:val="hybridMultilevel"/>
    <w:tmpl w:val="A8B6C216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10E705F"/>
    <w:multiLevelType w:val="hybridMultilevel"/>
    <w:tmpl w:val="A0BCE0C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63103A4"/>
    <w:multiLevelType w:val="hybridMultilevel"/>
    <w:tmpl w:val="CFCC7FFA"/>
    <w:lvl w:ilvl="0" w:tplc="0F72C8A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3220AD"/>
    <w:multiLevelType w:val="hybridMultilevel"/>
    <w:tmpl w:val="8A72DA42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2136315"/>
    <w:multiLevelType w:val="hybridMultilevel"/>
    <w:tmpl w:val="A4A03C28"/>
    <w:lvl w:ilvl="0" w:tplc="70C22A14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25637BFD"/>
    <w:multiLevelType w:val="hybridMultilevel"/>
    <w:tmpl w:val="F6DE68E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9845E40"/>
    <w:multiLevelType w:val="hybridMultilevel"/>
    <w:tmpl w:val="BD7E0104"/>
    <w:lvl w:ilvl="0" w:tplc="50624CCC">
      <w:start w:val="1"/>
      <w:numFmt w:val="decimal"/>
      <w:lvlText w:val="%1."/>
      <w:lvlJc w:val="left"/>
      <w:pPr>
        <w:ind w:left="720" w:hanging="720"/>
      </w:pPr>
      <w:rPr>
        <w:rFonts w:asciiTheme="majorEastAsia" w:eastAsiaTheme="majorEastAsia" w:hAnsiTheme="maj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2D5721"/>
    <w:multiLevelType w:val="hybridMultilevel"/>
    <w:tmpl w:val="FBA0DF10"/>
    <w:lvl w:ilvl="0" w:tplc="CADA877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8042EA"/>
    <w:multiLevelType w:val="hybridMultilevel"/>
    <w:tmpl w:val="A02C58CE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38462E1"/>
    <w:multiLevelType w:val="hybridMultilevel"/>
    <w:tmpl w:val="44DC42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46A488C"/>
    <w:multiLevelType w:val="multilevel"/>
    <w:tmpl w:val="FC586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4679569A"/>
    <w:multiLevelType w:val="hybridMultilevel"/>
    <w:tmpl w:val="523C6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DDD22A4"/>
    <w:multiLevelType w:val="hybridMultilevel"/>
    <w:tmpl w:val="C6F065BE"/>
    <w:lvl w:ilvl="0" w:tplc="069E364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E91EC3"/>
    <w:multiLevelType w:val="hybridMultilevel"/>
    <w:tmpl w:val="06BCBBA6"/>
    <w:lvl w:ilvl="0" w:tplc="EA7EA20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9AB09DD"/>
    <w:multiLevelType w:val="hybridMultilevel"/>
    <w:tmpl w:val="25E66C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0222235"/>
    <w:multiLevelType w:val="hybridMultilevel"/>
    <w:tmpl w:val="DB70FEEC"/>
    <w:lvl w:ilvl="0" w:tplc="7C4016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2CC59F0"/>
    <w:multiLevelType w:val="hybridMultilevel"/>
    <w:tmpl w:val="D5247332"/>
    <w:lvl w:ilvl="0" w:tplc="178A6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C86677B"/>
    <w:multiLevelType w:val="hybridMultilevel"/>
    <w:tmpl w:val="E4146A48"/>
    <w:lvl w:ilvl="0" w:tplc="6CA0BA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1F5A0E"/>
    <w:multiLevelType w:val="hybridMultilevel"/>
    <w:tmpl w:val="4BB869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"/>
  </w:num>
  <w:num w:numId="4">
    <w:abstractNumId w:val="21"/>
  </w:num>
  <w:num w:numId="5">
    <w:abstractNumId w:val="12"/>
  </w:num>
  <w:num w:numId="6">
    <w:abstractNumId w:val="14"/>
  </w:num>
  <w:num w:numId="7">
    <w:abstractNumId w:val="6"/>
  </w:num>
  <w:num w:numId="8">
    <w:abstractNumId w:val="3"/>
  </w:num>
  <w:num w:numId="9">
    <w:abstractNumId w:val="8"/>
  </w:num>
  <w:num w:numId="10">
    <w:abstractNumId w:val="17"/>
  </w:num>
  <w:num w:numId="11">
    <w:abstractNumId w:val="4"/>
  </w:num>
  <w:num w:numId="12">
    <w:abstractNumId w:val="2"/>
  </w:num>
  <w:num w:numId="13">
    <w:abstractNumId w:val="0"/>
  </w:num>
  <w:num w:numId="14">
    <w:abstractNumId w:val="11"/>
  </w:num>
  <w:num w:numId="15">
    <w:abstractNumId w:val="9"/>
  </w:num>
  <w:num w:numId="16">
    <w:abstractNumId w:val="18"/>
  </w:num>
  <w:num w:numId="17">
    <w:abstractNumId w:val="19"/>
  </w:num>
  <w:num w:numId="18">
    <w:abstractNumId w:val="5"/>
  </w:num>
  <w:num w:numId="19">
    <w:abstractNumId w:val="10"/>
  </w:num>
  <w:num w:numId="20">
    <w:abstractNumId w:val="15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BE"/>
    <w:rsid w:val="00005BD7"/>
    <w:rsid w:val="000121A1"/>
    <w:rsid w:val="00026AF0"/>
    <w:rsid w:val="00052365"/>
    <w:rsid w:val="0005488B"/>
    <w:rsid w:val="0008403E"/>
    <w:rsid w:val="000877CA"/>
    <w:rsid w:val="00100506"/>
    <w:rsid w:val="001543ED"/>
    <w:rsid w:val="001F0211"/>
    <w:rsid w:val="002A4DBE"/>
    <w:rsid w:val="002C671D"/>
    <w:rsid w:val="002C6FCE"/>
    <w:rsid w:val="002F09F3"/>
    <w:rsid w:val="00334477"/>
    <w:rsid w:val="00352DF4"/>
    <w:rsid w:val="003A2316"/>
    <w:rsid w:val="003A74EE"/>
    <w:rsid w:val="003D1D6F"/>
    <w:rsid w:val="0048533A"/>
    <w:rsid w:val="00496799"/>
    <w:rsid w:val="004B1606"/>
    <w:rsid w:val="004C77C7"/>
    <w:rsid w:val="004E2AF0"/>
    <w:rsid w:val="00511AA6"/>
    <w:rsid w:val="005122BE"/>
    <w:rsid w:val="005210C6"/>
    <w:rsid w:val="0058156D"/>
    <w:rsid w:val="005D749A"/>
    <w:rsid w:val="00635618"/>
    <w:rsid w:val="00666EAD"/>
    <w:rsid w:val="00672ECD"/>
    <w:rsid w:val="006877BD"/>
    <w:rsid w:val="006879F0"/>
    <w:rsid w:val="006D09BB"/>
    <w:rsid w:val="00702393"/>
    <w:rsid w:val="00732E59"/>
    <w:rsid w:val="00743C4A"/>
    <w:rsid w:val="00766EFB"/>
    <w:rsid w:val="00785877"/>
    <w:rsid w:val="008263D3"/>
    <w:rsid w:val="00851BFD"/>
    <w:rsid w:val="00867EC3"/>
    <w:rsid w:val="008B6482"/>
    <w:rsid w:val="008C5089"/>
    <w:rsid w:val="00932DD4"/>
    <w:rsid w:val="00936D59"/>
    <w:rsid w:val="0096504B"/>
    <w:rsid w:val="009874FD"/>
    <w:rsid w:val="009C4AC1"/>
    <w:rsid w:val="009F0BBA"/>
    <w:rsid w:val="00A058B2"/>
    <w:rsid w:val="00A13CDB"/>
    <w:rsid w:val="00A514E7"/>
    <w:rsid w:val="00A519F9"/>
    <w:rsid w:val="00B20B08"/>
    <w:rsid w:val="00B62AC7"/>
    <w:rsid w:val="00B76E9B"/>
    <w:rsid w:val="00B77C56"/>
    <w:rsid w:val="00B955DE"/>
    <w:rsid w:val="00BA07E2"/>
    <w:rsid w:val="00BA4761"/>
    <w:rsid w:val="00BF53C7"/>
    <w:rsid w:val="00C2015D"/>
    <w:rsid w:val="00C21F54"/>
    <w:rsid w:val="00C56647"/>
    <w:rsid w:val="00C71112"/>
    <w:rsid w:val="00C75534"/>
    <w:rsid w:val="00C77ADB"/>
    <w:rsid w:val="00C842FB"/>
    <w:rsid w:val="00C94017"/>
    <w:rsid w:val="00CC0D16"/>
    <w:rsid w:val="00CC4196"/>
    <w:rsid w:val="00D10322"/>
    <w:rsid w:val="00D27C11"/>
    <w:rsid w:val="00D54A6D"/>
    <w:rsid w:val="00D60B8A"/>
    <w:rsid w:val="00D63DDE"/>
    <w:rsid w:val="00D743F6"/>
    <w:rsid w:val="00E2487A"/>
    <w:rsid w:val="00E44202"/>
    <w:rsid w:val="00E918F7"/>
    <w:rsid w:val="00E97785"/>
    <w:rsid w:val="00EA6997"/>
    <w:rsid w:val="00EC1C85"/>
    <w:rsid w:val="00EE65EA"/>
    <w:rsid w:val="00F44279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FEE8B"/>
  <w15:chartTrackingRefBased/>
  <w15:docId w15:val="{8B450379-2F41-4D33-9466-A039B5CB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1D6F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paragraph" w:styleId="Heading1">
    <w:name w:val="heading 1"/>
    <w:basedOn w:val="Normal"/>
    <w:next w:val="Normal"/>
    <w:link w:val="Heading1Char"/>
    <w:qFormat/>
    <w:rsid w:val="003D1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3D1D6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3D1D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1D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D1D6F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Title">
    <w:name w:val="Title"/>
    <w:basedOn w:val="Normal"/>
    <w:next w:val="Normal"/>
    <w:link w:val="TitleChar"/>
    <w:qFormat/>
    <w:rsid w:val="003D1D6F"/>
    <w:pPr>
      <w:jc w:val="center"/>
    </w:pPr>
    <w:rPr>
      <w:rFonts w:ascii="宋体"/>
      <w:b/>
      <w:noProof w:val="0"/>
      <w:snapToGrid w:val="0"/>
      <w:kern w:val="0"/>
      <w:sz w:val="36"/>
      <w:szCs w:val="20"/>
      <w:lang w:val="x-none" w:eastAsia="x-none"/>
    </w:rPr>
  </w:style>
  <w:style w:type="character" w:customStyle="1" w:styleId="TitleChar">
    <w:name w:val="Title Char"/>
    <w:link w:val="Title"/>
    <w:rsid w:val="003D1D6F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customStyle="1" w:styleId="Tabletext">
    <w:name w:val="Tabletext"/>
    <w:basedOn w:val="Normal"/>
    <w:rsid w:val="003D1D6F"/>
    <w:pPr>
      <w:keepLines/>
      <w:spacing w:after="120" w:line="240" w:lineRule="atLeast"/>
      <w:jc w:val="left"/>
    </w:pPr>
    <w:rPr>
      <w:rFonts w:ascii="宋体"/>
      <w:noProof w:val="0"/>
      <w:snapToGrid w:val="0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2A4DBE"/>
    <w:pPr>
      <w:ind w:firstLineChars="200" w:firstLine="420"/>
    </w:pPr>
  </w:style>
  <w:style w:type="paragraph" w:styleId="Header">
    <w:name w:val="header"/>
    <w:basedOn w:val="Normal"/>
    <w:link w:val="HeaderChar"/>
    <w:rsid w:val="003D1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styleId="Footer">
    <w:name w:val="footer"/>
    <w:basedOn w:val="Normal"/>
    <w:link w:val="FooterChar"/>
    <w:rsid w:val="003D1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customStyle="1" w:styleId="InfoBlue">
    <w:name w:val="InfoBlue"/>
    <w:basedOn w:val="Normal"/>
    <w:next w:val="BodyText"/>
    <w:autoRedefine/>
    <w:rsid w:val="00C56647"/>
    <w:pPr>
      <w:spacing w:before="240" w:after="120" w:line="240" w:lineRule="atLeast"/>
      <w:ind w:left="765"/>
      <w:jc w:val="left"/>
    </w:pPr>
    <w:rPr>
      <w:i/>
      <w:noProof w:val="0"/>
      <w:color w:val="0000FF"/>
      <w:kern w:val="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566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6647"/>
    <w:rPr>
      <w:rFonts w:ascii="Times New Roman" w:eastAsia="宋体" w:hAnsi="Times New Roman" w:cs="Times New Roman"/>
      <w:noProof/>
      <w:szCs w:val="24"/>
    </w:rPr>
  </w:style>
  <w:style w:type="table" w:styleId="TableGrid">
    <w:name w:val="Table Grid"/>
    <w:basedOn w:val="TableNormal"/>
    <w:uiPriority w:val="39"/>
    <w:rsid w:val="00D27C11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3D1D6F"/>
    <w:rPr>
      <w:rFonts w:ascii="Times New Roman" w:eastAsia="宋体" w:hAnsi="Times New Roman" w:cs="Times New Roman"/>
      <w:b/>
      <w:bCs/>
      <w:noProof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3D1D6F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3D1D6F"/>
    <w:rPr>
      <w:rFonts w:ascii="Times New Roman" w:eastAsia="宋体" w:hAnsi="Times New Roman" w:cs="Times New Roman"/>
      <w:b/>
      <w:bCs/>
      <w:noProof/>
      <w:sz w:val="32"/>
      <w:szCs w:val="32"/>
    </w:rPr>
  </w:style>
  <w:style w:type="character" w:styleId="Hyperlink">
    <w:name w:val="Hyperlink"/>
    <w:uiPriority w:val="99"/>
    <w:rsid w:val="003D1D6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3D1D6F"/>
    <w:pPr>
      <w:ind w:left="21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3D1D6F"/>
    <w:pPr>
      <w:ind w:left="420"/>
      <w:jc w:val="left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3D1D6F"/>
    <w:pPr>
      <w:ind w:left="630"/>
      <w:jc w:val="left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3D1D6F"/>
    <w:pPr>
      <w:ind w:left="840"/>
      <w:jc w:val="left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3D1D6F"/>
    <w:pPr>
      <w:ind w:left="1050"/>
      <w:jc w:val="left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3D1D6F"/>
    <w:pPr>
      <w:ind w:left="1260"/>
      <w:jc w:val="left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3D1D6F"/>
    <w:pPr>
      <w:ind w:left="1470"/>
      <w:jc w:val="left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3D1D6F"/>
    <w:pPr>
      <w:ind w:left="1680"/>
      <w:jc w:val="left"/>
    </w:pPr>
    <w:rPr>
      <w:szCs w:val="21"/>
    </w:rPr>
  </w:style>
  <w:style w:type="paragraph" w:styleId="Date">
    <w:name w:val="Date"/>
    <w:basedOn w:val="Normal"/>
    <w:next w:val="Normal"/>
    <w:link w:val="DateChar"/>
    <w:semiHidden/>
    <w:rsid w:val="003D1D6F"/>
    <w:pPr>
      <w:ind w:leftChars="2500" w:left="100"/>
    </w:pPr>
  </w:style>
  <w:style w:type="character" w:customStyle="1" w:styleId="DateChar">
    <w:name w:val="Date Char"/>
    <w:basedOn w:val="DefaultParagraphFont"/>
    <w:link w:val="Date"/>
    <w:semiHidden/>
    <w:rsid w:val="003D1D6F"/>
    <w:rPr>
      <w:rFonts w:ascii="Times New Roman" w:eastAsia="宋体" w:hAnsi="Times New Roman" w:cs="Times New Roman"/>
      <w:noProof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D1D6F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1D6F"/>
    <w:rPr>
      <w:rFonts w:ascii="宋体" w:eastAsia="宋体" w:hAnsi="Times New Roman" w:cs="Times New Roman"/>
      <w:noProof/>
      <w:sz w:val="18"/>
      <w:szCs w:val="18"/>
    </w:rPr>
  </w:style>
  <w:style w:type="character" w:styleId="PageNumber">
    <w:name w:val="page number"/>
    <w:basedOn w:val="DefaultParagraphFont"/>
    <w:semiHidden/>
    <w:rsid w:val="003D1D6F"/>
  </w:style>
  <w:style w:type="character" w:customStyle="1" w:styleId="Heading4Char">
    <w:name w:val="Heading 4 Char"/>
    <w:basedOn w:val="DefaultParagraphFont"/>
    <w:link w:val="Heading4"/>
    <w:uiPriority w:val="9"/>
    <w:rsid w:val="003D1D6F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B16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table" w:styleId="PlainTable1">
    <w:name w:val="Plain Table 1"/>
    <w:basedOn w:val="TableNormal"/>
    <w:uiPriority w:val="41"/>
    <w:rsid w:val="00B76E9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76E9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EF110-A911-1047-825F-EA898A8FC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25</Pages>
  <Words>2578</Words>
  <Characters>14696</Characters>
  <Application>Microsoft Macintosh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wqmazitai@sjtu.edu.cn</dc:creator>
  <cp:keywords/>
  <dc:description/>
  <cp:lastModifiedBy>宗璞张</cp:lastModifiedBy>
  <cp:revision>58</cp:revision>
  <dcterms:created xsi:type="dcterms:W3CDTF">2016-03-24T15:24:00Z</dcterms:created>
  <dcterms:modified xsi:type="dcterms:W3CDTF">2017-04-10T04:47:00Z</dcterms:modified>
</cp:coreProperties>
</file>